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790F7" w14:textId="77777777" w:rsidR="00BF52AA" w:rsidRDefault="00BF52AA" w:rsidP="00BF52AA">
      <w:pPr>
        <w:jc w:val="center"/>
        <w:rPr>
          <w:sz w:val="36"/>
          <w:szCs w:val="36"/>
        </w:rPr>
      </w:pPr>
    </w:p>
    <w:p w14:paraId="27E143FA" w14:textId="77777777" w:rsidR="00BF52AA" w:rsidRDefault="00BF52AA" w:rsidP="00BF52AA">
      <w:pPr>
        <w:jc w:val="center"/>
        <w:rPr>
          <w:sz w:val="36"/>
          <w:szCs w:val="36"/>
        </w:rPr>
      </w:pPr>
    </w:p>
    <w:p w14:paraId="07F9850C" w14:textId="77777777" w:rsidR="00BF52AA" w:rsidRDefault="00BF52AA" w:rsidP="00BF52AA">
      <w:pPr>
        <w:jc w:val="center"/>
        <w:rPr>
          <w:sz w:val="36"/>
          <w:szCs w:val="36"/>
        </w:rPr>
      </w:pPr>
    </w:p>
    <w:p w14:paraId="0A71CBD2" w14:textId="40E265F0" w:rsidR="00BF52AA" w:rsidRPr="00621BCB" w:rsidRDefault="00760894" w:rsidP="00BF52AA">
      <w:pPr>
        <w:jc w:val="center"/>
        <w:rPr>
          <w:rFonts w:ascii="Arial" w:eastAsia="黑体" w:hAnsi="Arial" w:cs="Arial"/>
          <w:sz w:val="44"/>
          <w:szCs w:val="44"/>
        </w:rPr>
      </w:pPr>
      <w:r>
        <w:rPr>
          <w:rFonts w:ascii="Arial" w:eastAsia="黑体" w:hAnsi="Arial" w:cs="Arial" w:hint="eastAsia"/>
          <w:sz w:val="44"/>
          <w:szCs w:val="44"/>
        </w:rPr>
        <w:t>《</w:t>
      </w:r>
      <w:del w:id="0" w:author="Administrator" w:date="2019-04-22T19:52:00Z">
        <w:r w:rsidR="0058131A" w:rsidDel="00153C1D">
          <w:rPr>
            <w:rFonts w:ascii="Arial" w:eastAsia="黑体" w:hAnsi="Arial" w:cs="Arial" w:hint="eastAsia"/>
            <w:sz w:val="44"/>
            <w:szCs w:val="44"/>
          </w:rPr>
          <w:delText>网络表示学习</w:delText>
        </w:r>
      </w:del>
      <w:ins w:id="1" w:author="Administrator" w:date="2019-04-22T19:52:00Z">
        <w:r w:rsidR="00153C1D">
          <w:rPr>
            <w:rFonts w:ascii="Arial" w:eastAsia="黑体" w:hAnsi="Arial" w:cs="Arial" w:hint="eastAsia"/>
            <w:sz w:val="44"/>
            <w:szCs w:val="44"/>
          </w:rPr>
          <w:t>影响力最大化</w:t>
        </w:r>
      </w:ins>
      <w:r w:rsidR="0058131A">
        <w:rPr>
          <w:rFonts w:ascii="Arial" w:eastAsia="黑体" w:hAnsi="Arial" w:cs="Arial" w:hint="eastAsia"/>
          <w:sz w:val="44"/>
          <w:szCs w:val="44"/>
        </w:rPr>
        <w:t>》文献</w:t>
      </w:r>
      <w:r w:rsidR="0058131A">
        <w:rPr>
          <w:rFonts w:ascii="Arial" w:eastAsia="黑体" w:hAnsi="Arial" w:cs="Arial"/>
          <w:sz w:val="44"/>
          <w:szCs w:val="44"/>
        </w:rPr>
        <w:t>综述</w:t>
      </w:r>
    </w:p>
    <w:p w14:paraId="4AA4DC14" w14:textId="77777777" w:rsidR="00BF52AA" w:rsidRPr="0058131A" w:rsidRDefault="00BF52AA" w:rsidP="00BF52AA">
      <w:pPr>
        <w:jc w:val="center"/>
        <w:rPr>
          <w:sz w:val="36"/>
          <w:szCs w:val="36"/>
        </w:rPr>
      </w:pPr>
    </w:p>
    <w:p w14:paraId="319BCC39" w14:textId="77777777" w:rsidR="00BF52AA" w:rsidRPr="00760894" w:rsidRDefault="00BF52AA" w:rsidP="00BF52AA">
      <w:pPr>
        <w:jc w:val="center"/>
        <w:rPr>
          <w:sz w:val="36"/>
          <w:szCs w:val="36"/>
        </w:rPr>
      </w:pPr>
    </w:p>
    <w:p w14:paraId="4BED89B0" w14:textId="77777777" w:rsidR="00BF52AA" w:rsidRPr="005010E3" w:rsidRDefault="00BF52AA" w:rsidP="00BF52AA">
      <w:pPr>
        <w:jc w:val="center"/>
        <w:rPr>
          <w:sz w:val="36"/>
          <w:szCs w:val="36"/>
        </w:rPr>
      </w:pPr>
    </w:p>
    <w:p w14:paraId="72C7F063" w14:textId="77777777" w:rsidR="00BF52AA" w:rsidRPr="001F72E7" w:rsidRDefault="00BF52AA" w:rsidP="00BF52AA">
      <w:pPr>
        <w:jc w:val="center"/>
        <w:rPr>
          <w:sz w:val="36"/>
          <w:szCs w:val="36"/>
        </w:rPr>
      </w:pPr>
    </w:p>
    <w:p w14:paraId="7B5E02CB" w14:textId="77777777" w:rsidR="00BF52AA" w:rsidRDefault="00BF52AA" w:rsidP="00BF52AA">
      <w:pPr>
        <w:jc w:val="center"/>
        <w:rPr>
          <w:sz w:val="36"/>
          <w:szCs w:val="36"/>
        </w:rPr>
      </w:pPr>
    </w:p>
    <w:p w14:paraId="609E1743" w14:textId="77777777" w:rsidR="00BF52AA" w:rsidRDefault="00BF52AA" w:rsidP="00BF52AA">
      <w:pPr>
        <w:jc w:val="center"/>
        <w:rPr>
          <w:sz w:val="36"/>
          <w:szCs w:val="36"/>
        </w:rPr>
      </w:pPr>
    </w:p>
    <w:p w14:paraId="2BEF4660" w14:textId="77777777" w:rsidR="00BF52AA" w:rsidRDefault="00BF52AA" w:rsidP="00BF52AA">
      <w:pPr>
        <w:jc w:val="center"/>
        <w:rPr>
          <w:sz w:val="36"/>
          <w:szCs w:val="36"/>
        </w:rPr>
      </w:pPr>
    </w:p>
    <w:p w14:paraId="156B8CF8" w14:textId="77777777" w:rsidR="00BF52AA" w:rsidRDefault="00BF52AA" w:rsidP="00BF52AA">
      <w:pPr>
        <w:jc w:val="center"/>
        <w:rPr>
          <w:sz w:val="36"/>
          <w:szCs w:val="36"/>
        </w:rPr>
      </w:pPr>
    </w:p>
    <w:p w14:paraId="5A0BD37E" w14:textId="77777777" w:rsidR="00BF52AA" w:rsidRDefault="00BF52AA" w:rsidP="00BF52AA">
      <w:pPr>
        <w:jc w:val="center"/>
        <w:rPr>
          <w:sz w:val="36"/>
          <w:szCs w:val="36"/>
        </w:rPr>
      </w:pPr>
    </w:p>
    <w:p w14:paraId="12BD7AF8" w14:textId="77777777" w:rsidR="00BF52AA" w:rsidRDefault="00BF52AA" w:rsidP="00A00FEE">
      <w:pPr>
        <w:jc w:val="center"/>
        <w:rPr>
          <w:sz w:val="36"/>
          <w:szCs w:val="36"/>
        </w:rPr>
      </w:pPr>
    </w:p>
    <w:p w14:paraId="57AAE10B" w14:textId="77777777" w:rsidR="005010E3" w:rsidRDefault="005010E3" w:rsidP="00A00FEE">
      <w:pPr>
        <w:jc w:val="center"/>
        <w:rPr>
          <w:sz w:val="36"/>
          <w:szCs w:val="36"/>
        </w:rPr>
      </w:pPr>
    </w:p>
    <w:p w14:paraId="0A2328AE" w14:textId="77777777" w:rsidR="00A00FEE" w:rsidRDefault="00A00FEE" w:rsidP="00A00FEE">
      <w:pPr>
        <w:jc w:val="center"/>
        <w:rPr>
          <w:sz w:val="36"/>
          <w:szCs w:val="36"/>
        </w:rPr>
      </w:pPr>
    </w:p>
    <w:p w14:paraId="01DC519D" w14:textId="77777777" w:rsidR="00A00FEE" w:rsidRDefault="00A00FEE" w:rsidP="00A00FEE">
      <w:pPr>
        <w:jc w:val="center"/>
        <w:rPr>
          <w:rFonts w:ascii="黑体" w:eastAsia="黑体" w:hAnsi="宋体"/>
          <w:sz w:val="44"/>
          <w:szCs w:val="44"/>
        </w:rPr>
      </w:pPr>
    </w:p>
    <w:tbl>
      <w:tblPr>
        <w:tblW w:w="0" w:type="auto"/>
        <w:tblInd w:w="288" w:type="dxa"/>
        <w:tblLook w:val="0000" w:firstRow="0" w:lastRow="0" w:firstColumn="0" w:lastColumn="0" w:noHBand="0" w:noVBand="0"/>
      </w:tblPr>
      <w:tblGrid>
        <w:gridCol w:w="1440"/>
        <w:gridCol w:w="2536"/>
        <w:gridCol w:w="1424"/>
        <w:gridCol w:w="2520"/>
      </w:tblGrid>
      <w:tr w:rsidR="00BF52AA" w:rsidRPr="00426343" w14:paraId="18A49407" w14:textId="77777777">
        <w:tc>
          <w:tcPr>
            <w:tcW w:w="1440" w:type="dxa"/>
            <w:tcBorders>
              <w:top w:val="single" w:sz="8" w:space="0" w:color="auto"/>
              <w:left w:val="single" w:sz="8" w:space="0" w:color="auto"/>
              <w:bottom w:val="single" w:sz="4" w:space="0" w:color="auto"/>
              <w:right w:val="dotted" w:sz="4" w:space="0" w:color="auto"/>
            </w:tcBorders>
            <w:vAlign w:val="center"/>
          </w:tcPr>
          <w:p w14:paraId="7C33A290"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文档名称：</w:t>
            </w:r>
          </w:p>
        </w:tc>
        <w:tc>
          <w:tcPr>
            <w:tcW w:w="6480" w:type="dxa"/>
            <w:gridSpan w:val="3"/>
            <w:tcBorders>
              <w:top w:val="single" w:sz="8" w:space="0" w:color="auto"/>
              <w:left w:val="dotted" w:sz="4" w:space="0" w:color="auto"/>
              <w:bottom w:val="single" w:sz="4" w:space="0" w:color="auto"/>
              <w:right w:val="single" w:sz="8" w:space="0" w:color="auto"/>
            </w:tcBorders>
            <w:vAlign w:val="center"/>
          </w:tcPr>
          <w:p w14:paraId="63F066CC" w14:textId="045089B6" w:rsidR="00BF52AA" w:rsidRPr="00D56B43" w:rsidRDefault="00760894" w:rsidP="00DE43A2">
            <w:pPr>
              <w:pStyle w:val="a6"/>
              <w:jc w:val="both"/>
              <w:rPr>
                <w:rFonts w:ascii="Times New Roman" w:eastAsia="宋体" w:hAnsi="Times New Roman"/>
              </w:rPr>
            </w:pPr>
            <w:r>
              <w:rPr>
                <w:rFonts w:ascii="Times New Roman" w:eastAsia="宋体" w:hAnsi="Times New Roman" w:hint="eastAsia"/>
              </w:rPr>
              <w:t>《</w:t>
            </w:r>
            <w:del w:id="2" w:author="Administrator" w:date="2019-04-22T19:54:00Z">
              <w:r w:rsidR="002B6002" w:rsidDel="007F5050">
                <w:rPr>
                  <w:rFonts w:ascii="Times New Roman" w:eastAsia="宋体" w:hAnsi="Times New Roman" w:hint="eastAsia"/>
                </w:rPr>
                <w:delText>网络表示学习</w:delText>
              </w:r>
            </w:del>
            <w:ins w:id="3" w:author="Administrator" w:date="2019-04-22T19:54:00Z">
              <w:r w:rsidR="007F5050">
                <w:rPr>
                  <w:rFonts w:ascii="Times New Roman" w:eastAsia="宋体" w:hAnsi="Times New Roman" w:hint="eastAsia"/>
                </w:rPr>
                <w:t>影响力最大化</w:t>
              </w:r>
            </w:ins>
            <w:r>
              <w:rPr>
                <w:rFonts w:ascii="Times New Roman" w:eastAsia="宋体" w:hAnsi="Times New Roman" w:hint="eastAsia"/>
              </w:rPr>
              <w:t>》</w:t>
            </w:r>
            <w:r w:rsidR="002B6002">
              <w:rPr>
                <w:rFonts w:ascii="Times New Roman" w:eastAsia="宋体" w:hAnsi="Times New Roman" w:hint="eastAsia"/>
              </w:rPr>
              <w:t>文献</w:t>
            </w:r>
            <w:r w:rsidR="002B6002">
              <w:rPr>
                <w:rFonts w:ascii="Times New Roman" w:eastAsia="宋体" w:hAnsi="Times New Roman"/>
              </w:rPr>
              <w:t>综述</w:t>
            </w:r>
          </w:p>
        </w:tc>
      </w:tr>
      <w:tr w:rsidR="00BF52AA" w14:paraId="33AF7BFC" w14:textId="77777777">
        <w:tc>
          <w:tcPr>
            <w:tcW w:w="1440" w:type="dxa"/>
            <w:tcBorders>
              <w:top w:val="single" w:sz="8" w:space="0" w:color="auto"/>
              <w:left w:val="single" w:sz="8" w:space="0" w:color="auto"/>
              <w:bottom w:val="single" w:sz="4" w:space="0" w:color="auto"/>
              <w:right w:val="dotted" w:sz="4" w:space="0" w:color="auto"/>
            </w:tcBorders>
            <w:vAlign w:val="center"/>
          </w:tcPr>
          <w:p w14:paraId="7CCF83F1"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单位名称：</w:t>
            </w:r>
          </w:p>
        </w:tc>
        <w:tc>
          <w:tcPr>
            <w:tcW w:w="6480" w:type="dxa"/>
            <w:gridSpan w:val="3"/>
            <w:tcBorders>
              <w:top w:val="single" w:sz="8" w:space="0" w:color="auto"/>
              <w:left w:val="dotted" w:sz="4" w:space="0" w:color="auto"/>
              <w:bottom w:val="single" w:sz="4" w:space="0" w:color="auto"/>
              <w:right w:val="single" w:sz="8" w:space="0" w:color="auto"/>
            </w:tcBorders>
            <w:vAlign w:val="center"/>
          </w:tcPr>
          <w:p w14:paraId="4005A59E" w14:textId="77777777" w:rsidR="00BF52AA" w:rsidRPr="00D56B43" w:rsidRDefault="00BF52AA" w:rsidP="00BF52AA">
            <w:pPr>
              <w:pStyle w:val="a6"/>
              <w:jc w:val="both"/>
              <w:rPr>
                <w:rFonts w:ascii="Times New Roman" w:eastAsia="宋体" w:hAnsi="Times New Roman"/>
              </w:rPr>
            </w:pPr>
            <w:r w:rsidRPr="00D56B43">
              <w:rPr>
                <w:rFonts w:ascii="Times New Roman" w:eastAsia="宋体" w:hAnsi="宋体"/>
                <w:szCs w:val="21"/>
              </w:rPr>
              <w:t>北京邮电大学网络与交换</w:t>
            </w:r>
            <w:r w:rsidR="00F4113F">
              <w:rPr>
                <w:rFonts w:ascii="Times New Roman" w:eastAsia="宋体" w:hAnsi="宋体" w:hint="eastAsia"/>
                <w:szCs w:val="21"/>
              </w:rPr>
              <w:t>技术</w:t>
            </w:r>
            <w:r w:rsidRPr="00D56B43">
              <w:rPr>
                <w:rFonts w:ascii="Times New Roman" w:eastAsia="宋体" w:hAnsi="宋体"/>
                <w:szCs w:val="21"/>
              </w:rPr>
              <w:t>国家重点实验室宽带网研究中心</w:t>
            </w:r>
          </w:p>
        </w:tc>
      </w:tr>
      <w:tr w:rsidR="00BF52AA" w14:paraId="5BD08CB0" w14:textId="77777777" w:rsidTr="005010E3">
        <w:tc>
          <w:tcPr>
            <w:tcW w:w="1440" w:type="dxa"/>
            <w:tcBorders>
              <w:top w:val="single" w:sz="4" w:space="0" w:color="auto"/>
              <w:left w:val="single" w:sz="8" w:space="0" w:color="auto"/>
              <w:bottom w:val="single" w:sz="4" w:space="0" w:color="auto"/>
              <w:right w:val="dotted" w:sz="4" w:space="0" w:color="auto"/>
            </w:tcBorders>
            <w:vAlign w:val="center"/>
          </w:tcPr>
          <w:p w14:paraId="6E34475D"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文档作者：</w:t>
            </w:r>
          </w:p>
        </w:tc>
        <w:tc>
          <w:tcPr>
            <w:tcW w:w="2536" w:type="dxa"/>
            <w:tcBorders>
              <w:top w:val="single" w:sz="4" w:space="0" w:color="auto"/>
              <w:left w:val="dotted" w:sz="4" w:space="0" w:color="auto"/>
              <w:bottom w:val="single" w:sz="4" w:space="0" w:color="auto"/>
              <w:right w:val="single" w:sz="4" w:space="0" w:color="auto"/>
            </w:tcBorders>
            <w:vAlign w:val="center"/>
          </w:tcPr>
          <w:p w14:paraId="66A2AC4D" w14:textId="38DF808A" w:rsidR="00BF52AA" w:rsidRPr="00D56B43" w:rsidRDefault="002B6002" w:rsidP="00BF52AA">
            <w:pPr>
              <w:pStyle w:val="a6"/>
              <w:rPr>
                <w:rFonts w:ascii="Times New Roman" w:eastAsia="宋体" w:hAnsi="Times New Roman"/>
              </w:rPr>
            </w:pPr>
            <w:del w:id="4" w:author="Administrator" w:date="2019-04-22T19:54:00Z">
              <w:r w:rsidDel="007F5050">
                <w:rPr>
                  <w:rFonts w:ascii="Times New Roman" w:eastAsia="宋体" w:hAnsi="宋体" w:hint="eastAsia"/>
                </w:rPr>
                <w:delText>叶丹娜</w:delText>
              </w:r>
            </w:del>
            <w:ins w:id="5" w:author="Administrator" w:date="2019-04-22T19:54:00Z">
              <w:r w:rsidR="007F5050">
                <w:rPr>
                  <w:rFonts w:ascii="Times New Roman" w:eastAsia="宋体" w:hAnsi="宋体" w:hint="eastAsia"/>
                </w:rPr>
                <w:t>王子</w:t>
              </w:r>
              <w:proofErr w:type="gramStart"/>
              <w:r w:rsidR="007F5050">
                <w:rPr>
                  <w:rFonts w:ascii="Times New Roman" w:eastAsia="宋体" w:hAnsi="宋体" w:hint="eastAsia"/>
                </w:rPr>
                <w:t>珩</w:t>
              </w:r>
            </w:ins>
            <w:proofErr w:type="gramEnd"/>
          </w:p>
        </w:tc>
        <w:tc>
          <w:tcPr>
            <w:tcW w:w="1424" w:type="dxa"/>
            <w:tcBorders>
              <w:top w:val="single" w:sz="4" w:space="0" w:color="auto"/>
              <w:left w:val="single" w:sz="4" w:space="0" w:color="auto"/>
              <w:bottom w:val="single" w:sz="4" w:space="0" w:color="auto"/>
              <w:right w:val="dotted" w:sz="4" w:space="0" w:color="auto"/>
            </w:tcBorders>
            <w:vAlign w:val="center"/>
          </w:tcPr>
          <w:p w14:paraId="09B8E702"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文档版本：</w:t>
            </w:r>
          </w:p>
        </w:tc>
        <w:tc>
          <w:tcPr>
            <w:tcW w:w="2520" w:type="dxa"/>
            <w:tcBorders>
              <w:top w:val="single" w:sz="4" w:space="0" w:color="auto"/>
              <w:left w:val="dotted" w:sz="4" w:space="0" w:color="auto"/>
              <w:bottom w:val="single" w:sz="4" w:space="0" w:color="auto"/>
              <w:right w:val="single" w:sz="8" w:space="0" w:color="auto"/>
            </w:tcBorders>
            <w:vAlign w:val="center"/>
          </w:tcPr>
          <w:p w14:paraId="1582F3D2" w14:textId="5A0DA36D" w:rsidR="00BF52AA" w:rsidRPr="00D56B43" w:rsidRDefault="00FB3A36" w:rsidP="00F9582F">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del w:id="6" w:author="Administrator" w:date="2019-04-22T19:54:00Z">
              <w:r w:rsidR="00A13479" w:rsidDel="007F5050">
                <w:rPr>
                  <w:rFonts w:ascii="Times New Roman" w:eastAsia="宋体" w:hAnsi="Times New Roman"/>
                </w:rPr>
                <w:delText>5</w:delText>
              </w:r>
              <w:r w:rsidR="00E621A3" w:rsidDel="007F5050">
                <w:rPr>
                  <w:rFonts w:ascii="Times New Roman" w:eastAsia="宋体" w:hAnsi="Times New Roman" w:hint="eastAsia"/>
                </w:rPr>
                <w:delText>.0</w:delText>
              </w:r>
            </w:del>
            <w:ins w:id="7" w:author="Administrator" w:date="2019-04-22T19:54:00Z">
              <w:r w:rsidR="007F5050">
                <w:rPr>
                  <w:rFonts w:ascii="Times New Roman" w:eastAsia="宋体" w:hAnsi="Times New Roman"/>
                </w:rPr>
                <w:t>1.0</w:t>
              </w:r>
            </w:ins>
          </w:p>
        </w:tc>
      </w:tr>
      <w:tr w:rsidR="00BF52AA" w14:paraId="110C9217" w14:textId="77777777" w:rsidTr="005010E3">
        <w:tc>
          <w:tcPr>
            <w:tcW w:w="1440" w:type="dxa"/>
            <w:tcBorders>
              <w:top w:val="single" w:sz="4" w:space="0" w:color="auto"/>
              <w:left w:val="single" w:sz="8" w:space="0" w:color="auto"/>
              <w:bottom w:val="single" w:sz="4" w:space="0" w:color="auto"/>
              <w:right w:val="dotted" w:sz="4" w:space="0" w:color="auto"/>
            </w:tcBorders>
            <w:vAlign w:val="center"/>
          </w:tcPr>
          <w:p w14:paraId="6AB22E20"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创建日期：</w:t>
            </w:r>
          </w:p>
        </w:tc>
        <w:tc>
          <w:tcPr>
            <w:tcW w:w="2536" w:type="dxa"/>
            <w:tcBorders>
              <w:top w:val="single" w:sz="4" w:space="0" w:color="auto"/>
              <w:left w:val="dotted" w:sz="4" w:space="0" w:color="auto"/>
              <w:bottom w:val="single" w:sz="4" w:space="0" w:color="auto"/>
              <w:right w:val="single" w:sz="4" w:space="0" w:color="auto"/>
            </w:tcBorders>
            <w:vAlign w:val="center"/>
          </w:tcPr>
          <w:p w14:paraId="50A07AEF" w14:textId="01AB103C" w:rsidR="00BF52AA" w:rsidRPr="00D56B43" w:rsidRDefault="002B6002" w:rsidP="002B6002">
            <w:pPr>
              <w:pStyle w:val="a6"/>
              <w:rPr>
                <w:rFonts w:ascii="Times New Roman" w:eastAsia="宋体" w:hAnsi="Times New Roman"/>
              </w:rPr>
            </w:pPr>
            <w:del w:id="8" w:author="Administrator" w:date="2019-04-22T19:54:00Z">
              <w:r w:rsidDel="007F5050">
                <w:rPr>
                  <w:rFonts w:ascii="Times New Roman" w:eastAsia="宋体" w:hAnsi="Times New Roman"/>
                </w:rPr>
                <w:delText>2018</w:delText>
              </w:r>
              <w:r w:rsidR="00DB0FE6" w:rsidDel="007F5050">
                <w:rPr>
                  <w:rFonts w:ascii="Times New Roman" w:eastAsia="宋体" w:hAnsi="Times New Roman" w:hint="eastAsia"/>
                </w:rPr>
                <w:delText>/</w:delText>
              </w:r>
              <w:r w:rsidDel="007F5050">
                <w:rPr>
                  <w:rFonts w:ascii="Times New Roman" w:eastAsia="宋体" w:hAnsi="Times New Roman" w:hint="eastAsia"/>
                </w:rPr>
                <w:delText>02</w:delText>
              </w:r>
              <w:r w:rsidR="00DB0FE6" w:rsidDel="007F5050">
                <w:rPr>
                  <w:rFonts w:ascii="Times New Roman" w:eastAsia="宋体" w:hAnsi="Times New Roman" w:hint="eastAsia"/>
                </w:rPr>
                <w:delText>/</w:delText>
              </w:r>
              <w:r w:rsidDel="007F5050">
                <w:rPr>
                  <w:rFonts w:ascii="Times New Roman" w:eastAsia="宋体" w:hAnsi="Times New Roman" w:hint="eastAsia"/>
                </w:rPr>
                <w:delText>10</w:delText>
              </w:r>
            </w:del>
            <w:ins w:id="9" w:author="Administrator" w:date="2019-04-22T19:54:00Z">
              <w:r w:rsidR="007F5050">
                <w:rPr>
                  <w:rFonts w:ascii="Times New Roman" w:eastAsia="宋体" w:hAnsi="Times New Roman"/>
                </w:rPr>
                <w:t>2019</w:t>
              </w:r>
            </w:ins>
            <w:ins w:id="10" w:author="Administrator" w:date="2019-04-22T19:55:00Z">
              <w:r w:rsidR="007F5050">
                <w:rPr>
                  <w:rFonts w:ascii="Times New Roman" w:eastAsia="宋体" w:hAnsi="Times New Roman"/>
                </w:rPr>
                <w:t>/04/22</w:t>
              </w:r>
            </w:ins>
          </w:p>
        </w:tc>
        <w:tc>
          <w:tcPr>
            <w:tcW w:w="1424" w:type="dxa"/>
            <w:tcBorders>
              <w:top w:val="single" w:sz="4" w:space="0" w:color="auto"/>
              <w:left w:val="single" w:sz="4" w:space="0" w:color="auto"/>
              <w:bottom w:val="single" w:sz="4" w:space="0" w:color="auto"/>
              <w:right w:val="dotted" w:sz="4" w:space="0" w:color="auto"/>
            </w:tcBorders>
            <w:vAlign w:val="center"/>
          </w:tcPr>
          <w:p w14:paraId="3798FF96" w14:textId="77777777" w:rsidR="00BF52AA" w:rsidRPr="00D56B43" w:rsidRDefault="00BF52AA" w:rsidP="00BF52AA">
            <w:pPr>
              <w:pStyle w:val="a6"/>
              <w:rPr>
                <w:rFonts w:ascii="Times New Roman" w:eastAsia="宋体" w:hAnsi="Times New Roman"/>
              </w:rPr>
            </w:pPr>
            <w:r w:rsidRPr="00D56B43">
              <w:rPr>
                <w:rFonts w:ascii="Times New Roman" w:eastAsia="宋体" w:hAnsi="宋体"/>
              </w:rPr>
              <w:t>修改日期：</w:t>
            </w:r>
          </w:p>
        </w:tc>
        <w:tc>
          <w:tcPr>
            <w:tcW w:w="2520" w:type="dxa"/>
            <w:tcBorders>
              <w:top w:val="single" w:sz="4" w:space="0" w:color="auto"/>
              <w:left w:val="dotted" w:sz="4" w:space="0" w:color="auto"/>
              <w:bottom w:val="single" w:sz="4" w:space="0" w:color="auto"/>
              <w:right w:val="single" w:sz="8" w:space="0" w:color="auto"/>
            </w:tcBorders>
            <w:vAlign w:val="center"/>
          </w:tcPr>
          <w:p w14:paraId="0391F264" w14:textId="00E4279A" w:rsidR="00BF52AA" w:rsidRPr="00D56B43" w:rsidRDefault="00DE43A2" w:rsidP="00FB3A36">
            <w:pPr>
              <w:pStyle w:val="a6"/>
              <w:rPr>
                <w:rFonts w:ascii="Times New Roman" w:eastAsia="宋体" w:hAnsi="Times New Roman"/>
              </w:rPr>
            </w:pPr>
            <w:del w:id="11" w:author="Administrator" w:date="2019-04-22T19:55:00Z">
              <w:r w:rsidRPr="00DE43A2" w:rsidDel="007F5050">
                <w:rPr>
                  <w:rFonts w:ascii="Times New Roman" w:eastAsia="宋体" w:hAnsi="Times New Roman"/>
                </w:rPr>
                <w:delText>2018/0</w:delText>
              </w:r>
              <w:r w:rsidR="00A13479" w:rsidDel="007F5050">
                <w:rPr>
                  <w:rFonts w:ascii="Times New Roman" w:eastAsia="宋体" w:hAnsi="Times New Roman"/>
                </w:rPr>
                <w:delText>8</w:delText>
              </w:r>
              <w:r w:rsidRPr="00DE43A2" w:rsidDel="007F5050">
                <w:rPr>
                  <w:rFonts w:ascii="Times New Roman" w:eastAsia="宋体" w:hAnsi="Times New Roman"/>
                </w:rPr>
                <w:delText>/</w:delText>
              </w:r>
              <w:r w:rsidR="00A13479" w:rsidDel="007F5050">
                <w:rPr>
                  <w:rFonts w:ascii="Times New Roman" w:eastAsia="宋体" w:hAnsi="Times New Roman"/>
                </w:rPr>
                <w:delText>11</w:delText>
              </w:r>
            </w:del>
          </w:p>
        </w:tc>
      </w:tr>
    </w:tbl>
    <w:p w14:paraId="2A4D32D4" w14:textId="77777777" w:rsidR="00F23451" w:rsidRDefault="00F23451" w:rsidP="001712A2">
      <w:pPr>
        <w:pStyle w:val="a9"/>
        <w:rPr>
          <w:rFonts w:ascii="Times New Roman" w:eastAsia="宋体" w:hAnsi="宋体"/>
        </w:rPr>
      </w:pPr>
    </w:p>
    <w:p w14:paraId="6EA3CAE0" w14:textId="77777777" w:rsidR="00F23451" w:rsidRPr="00F23451" w:rsidRDefault="00F23451" w:rsidP="00F23451">
      <w:pPr>
        <w:sectPr w:rsidR="00F23451" w:rsidRPr="00F23451">
          <w:pgSz w:w="11906" w:h="16838"/>
          <w:pgMar w:top="1440" w:right="1800" w:bottom="1440" w:left="1800" w:header="851" w:footer="992" w:gutter="0"/>
          <w:cols w:space="425"/>
          <w:docGrid w:type="lines" w:linePitch="312"/>
        </w:sectPr>
      </w:pPr>
    </w:p>
    <w:p w14:paraId="1CAAE7BE" w14:textId="77777777" w:rsidR="001712A2" w:rsidRPr="00C05A66" w:rsidRDefault="001712A2" w:rsidP="009D18F1">
      <w:pPr>
        <w:spacing w:beforeLines="100" w:before="312" w:afterLines="50" w:after="156"/>
        <w:jc w:val="center"/>
        <w:rPr>
          <w:rFonts w:ascii="黑体" w:eastAsia="黑体"/>
          <w:sz w:val="32"/>
          <w:szCs w:val="32"/>
        </w:rPr>
      </w:pPr>
      <w:r w:rsidRPr="00C05A66">
        <w:rPr>
          <w:rFonts w:ascii="黑体" w:eastAsia="黑体" w:hint="eastAsia"/>
          <w:sz w:val="32"/>
          <w:szCs w:val="32"/>
        </w:rPr>
        <w:lastRenderedPageBreak/>
        <w:t>修订历史记录</w:t>
      </w:r>
    </w:p>
    <w:tbl>
      <w:tblPr>
        <w:tblW w:w="8280" w:type="dxa"/>
        <w:tblInd w:w="108" w:type="dxa"/>
        <w:tblCellMar>
          <w:left w:w="0" w:type="dxa"/>
          <w:right w:w="0" w:type="dxa"/>
        </w:tblCellMar>
        <w:tblLook w:val="0000" w:firstRow="0" w:lastRow="0" w:firstColumn="0" w:lastColumn="0" w:noHBand="0" w:noVBand="0"/>
      </w:tblPr>
      <w:tblGrid>
        <w:gridCol w:w="1616"/>
        <w:gridCol w:w="1336"/>
        <w:gridCol w:w="3851"/>
        <w:gridCol w:w="1477"/>
      </w:tblGrid>
      <w:tr w:rsidR="001712A2" w:rsidRPr="00D2719D" w14:paraId="2BE8BC34" w14:textId="77777777">
        <w:tc>
          <w:tcPr>
            <w:tcW w:w="1616" w:type="dxa"/>
            <w:tcBorders>
              <w:top w:val="single" w:sz="6" w:space="0" w:color="auto"/>
              <w:left w:val="single" w:sz="6" w:space="0" w:color="auto"/>
              <w:bottom w:val="single" w:sz="6" w:space="0" w:color="auto"/>
              <w:right w:val="single" w:sz="6" w:space="0" w:color="auto"/>
            </w:tcBorders>
            <w:shd w:val="clear" w:color="auto" w:fill="737373"/>
            <w:tcMar>
              <w:top w:w="0" w:type="dxa"/>
              <w:left w:w="108" w:type="dxa"/>
              <w:bottom w:w="0" w:type="dxa"/>
              <w:right w:w="108" w:type="dxa"/>
            </w:tcMar>
          </w:tcPr>
          <w:p w14:paraId="1DDB953A"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日期</w:t>
            </w:r>
          </w:p>
        </w:tc>
        <w:tc>
          <w:tcPr>
            <w:tcW w:w="1336" w:type="dxa"/>
            <w:tcBorders>
              <w:top w:val="single" w:sz="6" w:space="0" w:color="auto"/>
              <w:left w:val="nil"/>
              <w:bottom w:val="single" w:sz="6" w:space="0" w:color="auto"/>
              <w:right w:val="single" w:sz="6" w:space="0" w:color="auto"/>
            </w:tcBorders>
            <w:shd w:val="clear" w:color="auto" w:fill="737373"/>
            <w:tcMar>
              <w:top w:w="0" w:type="dxa"/>
              <w:left w:w="108" w:type="dxa"/>
              <w:bottom w:w="0" w:type="dxa"/>
              <w:right w:w="108" w:type="dxa"/>
            </w:tcMar>
          </w:tcPr>
          <w:p w14:paraId="0BF88759"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版本</w:t>
            </w:r>
          </w:p>
        </w:tc>
        <w:tc>
          <w:tcPr>
            <w:tcW w:w="3851" w:type="dxa"/>
            <w:tcBorders>
              <w:top w:val="single" w:sz="6" w:space="0" w:color="auto"/>
              <w:left w:val="nil"/>
              <w:bottom w:val="single" w:sz="6" w:space="0" w:color="auto"/>
              <w:right w:val="single" w:sz="6" w:space="0" w:color="auto"/>
            </w:tcBorders>
            <w:shd w:val="clear" w:color="auto" w:fill="737373"/>
            <w:tcMar>
              <w:top w:w="0" w:type="dxa"/>
              <w:left w:w="108" w:type="dxa"/>
              <w:bottom w:w="0" w:type="dxa"/>
              <w:right w:w="108" w:type="dxa"/>
            </w:tcMar>
          </w:tcPr>
          <w:p w14:paraId="586D1A6D"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说明</w:t>
            </w:r>
          </w:p>
        </w:tc>
        <w:tc>
          <w:tcPr>
            <w:tcW w:w="1477" w:type="dxa"/>
            <w:tcBorders>
              <w:top w:val="single" w:sz="6" w:space="0" w:color="auto"/>
              <w:left w:val="nil"/>
              <w:bottom w:val="single" w:sz="6" w:space="0" w:color="auto"/>
              <w:right w:val="single" w:sz="6" w:space="0" w:color="auto"/>
            </w:tcBorders>
            <w:shd w:val="clear" w:color="auto" w:fill="737373"/>
            <w:tcMar>
              <w:top w:w="0" w:type="dxa"/>
              <w:left w:w="108" w:type="dxa"/>
              <w:bottom w:w="0" w:type="dxa"/>
              <w:right w:w="108" w:type="dxa"/>
            </w:tcMar>
          </w:tcPr>
          <w:p w14:paraId="6C9BB12B" w14:textId="77777777" w:rsidR="001712A2" w:rsidRPr="00D2719D" w:rsidRDefault="001712A2" w:rsidP="001712A2">
            <w:pPr>
              <w:pStyle w:val="ab"/>
              <w:rPr>
                <w:rFonts w:ascii="Times New Roman" w:eastAsia="宋体" w:hAnsi="Times New Roman"/>
              </w:rPr>
            </w:pPr>
            <w:r w:rsidRPr="00D2719D">
              <w:rPr>
                <w:rFonts w:ascii="Times New Roman" w:eastAsia="宋体" w:hAnsi="宋体"/>
              </w:rPr>
              <w:t>作者</w:t>
            </w:r>
          </w:p>
        </w:tc>
      </w:tr>
      <w:tr w:rsidR="001712A2" w:rsidRPr="00D2719D" w14:paraId="50666C9E" w14:textId="77777777">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88DADA" w14:textId="77777777" w:rsidR="001712A2" w:rsidRPr="00D2719D" w:rsidRDefault="00534EF4" w:rsidP="001712A2">
            <w:pPr>
              <w:pStyle w:val="a6"/>
              <w:rPr>
                <w:rFonts w:ascii="Times New Roman" w:eastAsia="宋体" w:hAnsi="Times New Roman"/>
              </w:rPr>
            </w:pPr>
            <w:r>
              <w:rPr>
                <w:rFonts w:ascii="Times New Roman" w:eastAsia="宋体" w:hAnsi="宋体"/>
              </w:rPr>
              <w:t>2018</w:t>
            </w:r>
            <w:r w:rsidR="001712A2" w:rsidRPr="00D2719D">
              <w:rPr>
                <w:rFonts w:ascii="Times New Roman" w:eastAsia="宋体" w:hAnsi="Times New Roman"/>
              </w:rPr>
              <w:t>/</w:t>
            </w:r>
            <w:r>
              <w:rPr>
                <w:rFonts w:ascii="Times New Roman" w:eastAsia="宋体" w:hAnsi="Times New Roman" w:hint="eastAsia"/>
              </w:rPr>
              <w:t>02</w:t>
            </w:r>
            <w:r w:rsidR="001712A2" w:rsidRPr="00D2719D">
              <w:rPr>
                <w:rFonts w:ascii="Times New Roman" w:eastAsia="宋体" w:hAnsi="Times New Roman"/>
              </w:rPr>
              <w:t>/</w:t>
            </w:r>
            <w:r>
              <w:rPr>
                <w:rFonts w:ascii="Times New Roman" w:eastAsia="宋体" w:hAnsi="Times New Roman" w:hint="eastAsia"/>
              </w:rPr>
              <w:t>10</w:t>
            </w:r>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0F40AD5F" w14:textId="77777777" w:rsidR="001712A2" w:rsidRPr="00D2719D" w:rsidRDefault="00534EF4" w:rsidP="001712A2">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1.0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3F47D6A0" w14:textId="56470A44" w:rsidR="001712A2" w:rsidRPr="00D2719D" w:rsidRDefault="00322DBE" w:rsidP="001712A2">
            <w:pPr>
              <w:pStyle w:val="aa"/>
              <w:ind w:leftChars="30" w:left="63"/>
              <w:rPr>
                <w:rFonts w:ascii="Times New Roman" w:eastAsia="宋体" w:hAnsi="Times New Roman"/>
              </w:rPr>
            </w:pPr>
            <w:r>
              <w:rPr>
                <w:rFonts w:ascii="Times New Roman" w:eastAsia="宋体" w:hAnsi="Times New Roman" w:hint="eastAsia"/>
              </w:rPr>
              <w:t>修订详细信息</w:t>
            </w:r>
            <w:r w:rsidR="008027E6">
              <w:rPr>
                <w:rFonts w:ascii="Times New Roman" w:eastAsia="宋体" w:hAnsi="Times New Roman" w:hint="eastAsia"/>
              </w:rPr>
              <w:t>。</w:t>
            </w:r>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42018C0B" w14:textId="712B020E" w:rsidR="001712A2" w:rsidRPr="00D2719D" w:rsidRDefault="007F5050" w:rsidP="001712A2">
            <w:pPr>
              <w:pStyle w:val="a6"/>
              <w:rPr>
                <w:rFonts w:ascii="Times New Roman" w:eastAsia="宋体" w:hAnsi="Times New Roman"/>
              </w:rPr>
            </w:pPr>
            <w:ins w:id="12" w:author="Administrator" w:date="2019-04-22T19:56:00Z">
              <w:r>
                <w:rPr>
                  <w:rFonts w:ascii="Times New Roman" w:eastAsia="宋体" w:hAnsi="Times New Roman" w:hint="eastAsia"/>
                </w:rPr>
                <w:t>王子</w:t>
              </w:r>
              <w:proofErr w:type="gramStart"/>
              <w:r>
                <w:rPr>
                  <w:rFonts w:ascii="Times New Roman" w:eastAsia="宋体" w:hAnsi="Times New Roman" w:hint="eastAsia"/>
                </w:rPr>
                <w:t>珩</w:t>
              </w:r>
            </w:ins>
            <w:proofErr w:type="gramEnd"/>
            <w:del w:id="13" w:author="Administrator" w:date="2019-04-22T19:56:00Z">
              <w:r w:rsidR="00534EF4" w:rsidDel="007F5050">
                <w:rPr>
                  <w:rFonts w:ascii="Times New Roman" w:eastAsia="宋体" w:hAnsi="Times New Roman" w:hint="eastAsia"/>
                </w:rPr>
                <w:delText>叶丹娜</w:delText>
              </w:r>
            </w:del>
          </w:p>
        </w:tc>
      </w:tr>
      <w:tr w:rsidR="001712A2" w:rsidRPr="00D2719D" w14:paraId="127EAD3E" w14:textId="77777777">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461D573" w14:textId="679F9388" w:rsidR="001712A2" w:rsidRPr="00D2719D" w:rsidRDefault="00490864" w:rsidP="00F9582F">
            <w:pPr>
              <w:pStyle w:val="a6"/>
              <w:rPr>
                <w:rFonts w:ascii="Times New Roman" w:eastAsia="宋体" w:hAnsi="宋体"/>
              </w:rPr>
            </w:pPr>
            <w:del w:id="14" w:author="Administrator" w:date="2019-04-22T19:56:00Z">
              <w:r w:rsidDel="007F5050">
                <w:rPr>
                  <w:rFonts w:ascii="Times New Roman" w:eastAsia="宋体" w:hAnsi="宋体" w:hint="eastAsia"/>
                </w:rPr>
                <w:delText>2018/07</w:delText>
              </w:r>
              <w:r w:rsidDel="007F5050">
                <w:rPr>
                  <w:rFonts w:ascii="Times New Roman" w:eastAsia="宋体" w:hAnsi="宋体"/>
                </w:rPr>
                <w:delText>/</w:delText>
              </w:r>
              <w:r w:rsidDel="007F5050">
                <w:rPr>
                  <w:rFonts w:ascii="Times New Roman" w:eastAsia="宋体" w:hAnsi="宋体" w:hint="eastAsia"/>
                </w:rPr>
                <w:delText>0</w:delText>
              </w:r>
              <w:r w:rsidDel="007F5050">
                <w:rPr>
                  <w:rFonts w:ascii="Times New Roman" w:eastAsia="宋体" w:hAnsi="宋体"/>
                </w:rPr>
                <w:delText>8</w:delText>
              </w:r>
            </w:del>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38464D68" w14:textId="7F0250C7" w:rsidR="001712A2" w:rsidRPr="00D2719D" w:rsidRDefault="00490864" w:rsidP="001712A2">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2.0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7C146432" w14:textId="4294640E" w:rsidR="001712A2" w:rsidRPr="00D2719D" w:rsidRDefault="00942C11" w:rsidP="00942C11">
            <w:pPr>
              <w:pStyle w:val="aa"/>
              <w:ind w:leftChars="30" w:left="63"/>
              <w:rPr>
                <w:rFonts w:ascii="Times New Roman" w:eastAsia="宋体" w:hAnsi="Times New Roman"/>
              </w:rPr>
            </w:pPr>
            <w:del w:id="15" w:author="Administrator" w:date="2019-04-22T19:55:00Z">
              <w:r w:rsidDel="007F5050">
                <w:rPr>
                  <w:rFonts w:ascii="Times New Roman" w:eastAsia="宋体" w:hAnsi="Times New Roman" w:hint="eastAsia"/>
                </w:rPr>
                <w:delText>增加公式以及符号的解释，补充部分模型和算法的介绍，调整部分参考文献的</w:delText>
              </w:r>
              <w:r w:rsidR="008027E6" w:rsidDel="007F5050">
                <w:rPr>
                  <w:rFonts w:ascii="Times New Roman" w:eastAsia="宋体" w:hAnsi="Times New Roman" w:hint="eastAsia"/>
                </w:rPr>
                <w:delText>顺序</w:delText>
              </w:r>
              <w:r w:rsidR="008027E6" w:rsidDel="007F5050">
                <w:rPr>
                  <w:rFonts w:ascii="Times New Roman" w:eastAsia="宋体" w:hAnsi="Times New Roman"/>
                </w:rPr>
                <w:delText>。</w:delText>
              </w:r>
            </w:del>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3554D511" w14:textId="65CAAFA5" w:rsidR="001712A2" w:rsidRPr="00D2719D" w:rsidRDefault="00490864" w:rsidP="001712A2">
            <w:pPr>
              <w:pStyle w:val="a6"/>
              <w:rPr>
                <w:rFonts w:ascii="Times New Roman" w:eastAsia="宋体" w:hAnsi="Times New Roman"/>
              </w:rPr>
            </w:pPr>
            <w:del w:id="16" w:author="Administrator" w:date="2019-04-22T19:56:00Z">
              <w:r w:rsidDel="007F5050">
                <w:rPr>
                  <w:rFonts w:ascii="Times New Roman" w:eastAsia="宋体" w:hAnsi="Times New Roman" w:hint="eastAsia"/>
                </w:rPr>
                <w:delText>叶丹娜</w:delText>
              </w:r>
            </w:del>
          </w:p>
        </w:tc>
      </w:tr>
      <w:tr w:rsidR="001712A2" w:rsidRPr="00D2719D" w14:paraId="162F3BE5" w14:textId="77777777">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0C8E29E" w14:textId="199D631F" w:rsidR="001712A2" w:rsidRDefault="007B381E" w:rsidP="001712A2">
            <w:pPr>
              <w:pStyle w:val="a6"/>
              <w:rPr>
                <w:rFonts w:ascii="Times New Roman" w:eastAsia="宋体" w:hAnsi="宋体"/>
              </w:rPr>
            </w:pPr>
            <w:del w:id="17" w:author="Administrator" w:date="2019-04-22T19:56:00Z">
              <w:r w:rsidDel="007F5050">
                <w:rPr>
                  <w:rFonts w:ascii="Times New Roman" w:eastAsia="宋体" w:hAnsi="宋体" w:hint="eastAsia"/>
                </w:rPr>
                <w:delText>2018/07/22</w:delText>
              </w:r>
            </w:del>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55AA78A0" w14:textId="50C7B756" w:rsidR="001712A2" w:rsidRDefault="007B381E" w:rsidP="007B381E">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3.0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07E278EE" w14:textId="7F18675B" w:rsidR="001712A2" w:rsidRDefault="003503C0" w:rsidP="001712A2">
            <w:pPr>
              <w:pStyle w:val="aa"/>
              <w:ind w:leftChars="30" w:left="63"/>
              <w:rPr>
                <w:rFonts w:ascii="Times New Roman" w:eastAsia="宋体" w:hAnsi="Times New Roman"/>
              </w:rPr>
            </w:pPr>
            <w:del w:id="18" w:author="Administrator" w:date="2019-04-22T19:55:00Z">
              <w:r w:rsidDel="007F5050">
                <w:rPr>
                  <w:rFonts w:ascii="Times New Roman" w:eastAsia="宋体" w:hAnsi="Times New Roman" w:hint="eastAsia"/>
                </w:rPr>
                <w:delText>调整</w:delText>
              </w:r>
              <w:r w:rsidR="00F336E2" w:rsidDel="007F5050">
                <w:rPr>
                  <w:rFonts w:ascii="Times New Roman" w:eastAsia="宋体" w:hAnsi="Times New Roman" w:hint="eastAsia"/>
                </w:rPr>
                <w:delText>文档</w:delText>
              </w:r>
              <w:r w:rsidDel="007F5050">
                <w:rPr>
                  <w:rFonts w:ascii="Times New Roman" w:eastAsia="宋体" w:hAnsi="Times New Roman" w:hint="eastAsia"/>
                </w:rPr>
                <w:delText>章节，校正部分存在歧义的表述，调整图序号和公式序号</w:delText>
              </w:r>
            </w:del>
            <w:r w:rsidR="00F336E2">
              <w:rPr>
                <w:rFonts w:ascii="Times New Roman" w:eastAsia="宋体" w:hAnsi="Times New Roman" w:hint="eastAsia"/>
              </w:rPr>
              <w:t>。</w:t>
            </w:r>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1645FE08" w14:textId="37A887F4" w:rsidR="001712A2" w:rsidRDefault="007B381E" w:rsidP="001712A2">
            <w:pPr>
              <w:pStyle w:val="a6"/>
              <w:rPr>
                <w:rFonts w:ascii="Times New Roman" w:eastAsia="宋体" w:hAnsi="Times New Roman"/>
              </w:rPr>
            </w:pPr>
            <w:del w:id="19" w:author="Administrator" w:date="2019-04-22T19:56:00Z">
              <w:r w:rsidDel="007F5050">
                <w:rPr>
                  <w:rFonts w:ascii="Times New Roman" w:eastAsia="宋体" w:hAnsi="Times New Roman" w:hint="eastAsia"/>
                </w:rPr>
                <w:delText>叶丹娜</w:delText>
              </w:r>
            </w:del>
          </w:p>
        </w:tc>
      </w:tr>
      <w:tr w:rsidR="001712A2" w:rsidRPr="00D2719D" w14:paraId="22EC1D84" w14:textId="77777777" w:rsidTr="00E80720">
        <w:tc>
          <w:tcPr>
            <w:tcW w:w="161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D198281" w14:textId="36A429A9" w:rsidR="001712A2" w:rsidRDefault="00895CF3" w:rsidP="001712A2">
            <w:pPr>
              <w:pStyle w:val="a6"/>
              <w:rPr>
                <w:rFonts w:ascii="Times New Roman" w:eastAsia="宋体" w:hAnsi="宋体"/>
              </w:rPr>
            </w:pPr>
            <w:del w:id="20" w:author="Administrator" w:date="2019-04-22T19:56:00Z">
              <w:r w:rsidDel="007F5050">
                <w:rPr>
                  <w:rFonts w:ascii="Times New Roman" w:eastAsia="宋体" w:hAnsi="宋体" w:hint="eastAsia"/>
                </w:rPr>
                <w:delText>2018/07/26</w:delText>
              </w:r>
            </w:del>
          </w:p>
        </w:tc>
        <w:tc>
          <w:tcPr>
            <w:tcW w:w="1336" w:type="dxa"/>
            <w:tcBorders>
              <w:top w:val="nil"/>
              <w:left w:val="nil"/>
              <w:bottom w:val="single" w:sz="6" w:space="0" w:color="auto"/>
              <w:right w:val="single" w:sz="6" w:space="0" w:color="auto"/>
            </w:tcBorders>
            <w:tcMar>
              <w:top w:w="0" w:type="dxa"/>
              <w:left w:w="108" w:type="dxa"/>
              <w:bottom w:w="0" w:type="dxa"/>
              <w:right w:w="108" w:type="dxa"/>
            </w:tcMar>
          </w:tcPr>
          <w:p w14:paraId="46B05F30" w14:textId="6B5F1A5F" w:rsidR="001712A2" w:rsidRDefault="00895CF3" w:rsidP="00895CF3">
            <w:pPr>
              <w:pStyle w:val="a6"/>
              <w:rPr>
                <w:rFonts w:ascii="Times New Roman" w:eastAsia="宋体" w:hAnsi="Times New Roman"/>
              </w:rPr>
            </w:pPr>
            <w:r>
              <w:rPr>
                <w:rFonts w:ascii="Times New Roman" w:eastAsia="宋体" w:hAnsi="Times New Roman"/>
              </w:rPr>
              <w:t>D</w:t>
            </w:r>
            <w:r>
              <w:rPr>
                <w:rFonts w:ascii="Times New Roman" w:eastAsia="宋体" w:hAnsi="Times New Roman" w:hint="eastAsia"/>
              </w:rPr>
              <w:t>raft</w:t>
            </w:r>
            <w:r>
              <w:rPr>
                <w:rFonts w:ascii="Times New Roman" w:eastAsia="宋体" w:hAnsi="Times New Roman"/>
              </w:rPr>
              <w:t>4.0</w:t>
            </w:r>
          </w:p>
        </w:tc>
        <w:tc>
          <w:tcPr>
            <w:tcW w:w="3851" w:type="dxa"/>
            <w:tcBorders>
              <w:top w:val="nil"/>
              <w:left w:val="nil"/>
              <w:bottom w:val="single" w:sz="6" w:space="0" w:color="auto"/>
              <w:right w:val="single" w:sz="6" w:space="0" w:color="auto"/>
            </w:tcBorders>
            <w:tcMar>
              <w:top w:w="0" w:type="dxa"/>
              <w:left w:w="108" w:type="dxa"/>
              <w:bottom w:w="0" w:type="dxa"/>
              <w:right w:w="108" w:type="dxa"/>
            </w:tcMar>
          </w:tcPr>
          <w:p w14:paraId="7740837C" w14:textId="2ED89402" w:rsidR="001712A2" w:rsidRDefault="00895CF3" w:rsidP="0096774B">
            <w:pPr>
              <w:pStyle w:val="aa"/>
              <w:ind w:leftChars="30" w:left="63"/>
              <w:rPr>
                <w:rFonts w:ascii="Times New Roman" w:eastAsia="宋体" w:hAnsi="Times New Roman"/>
              </w:rPr>
            </w:pPr>
            <w:del w:id="21" w:author="Administrator" w:date="2019-04-22T19:56:00Z">
              <w:r w:rsidDel="007F5050">
                <w:rPr>
                  <w:rFonts w:ascii="Times New Roman" w:eastAsia="宋体" w:hAnsi="Times New Roman" w:hint="eastAsia"/>
                </w:rPr>
                <w:delText>增加</w:delText>
              </w:r>
              <w:r w:rsidDel="007F5050">
                <w:rPr>
                  <w:rFonts w:ascii="Times New Roman" w:eastAsia="宋体" w:hAnsi="Times New Roman"/>
                </w:rPr>
                <w:delText>每章小结</w:delText>
              </w:r>
              <w:r w:rsidR="0096774B" w:rsidDel="007F5050">
                <w:rPr>
                  <w:rFonts w:ascii="Times New Roman" w:eastAsia="宋体" w:hAnsi="Times New Roman" w:hint="eastAsia"/>
                </w:rPr>
                <w:delText>，跟进</w:delText>
              </w:r>
              <w:r w:rsidR="0096774B" w:rsidDel="007F5050">
                <w:rPr>
                  <w:rFonts w:ascii="Times New Roman" w:eastAsia="宋体" w:hAnsi="Times New Roman"/>
                </w:rPr>
                <w:delText>并</w:delText>
              </w:r>
              <w:r w:rsidR="0096774B" w:rsidDel="007F5050">
                <w:rPr>
                  <w:rFonts w:ascii="Times New Roman" w:eastAsia="宋体" w:hAnsi="Times New Roman" w:hint="eastAsia"/>
                </w:rPr>
                <w:delText>补充</w:delText>
              </w:r>
              <w:r w:rsidR="0096774B" w:rsidDel="007F5050">
                <w:rPr>
                  <w:rFonts w:ascii="Times New Roman" w:eastAsia="宋体" w:hAnsi="Times New Roman"/>
                </w:rPr>
                <w:delText>最</w:delText>
              </w:r>
              <w:r w:rsidR="0096774B" w:rsidDel="007F5050">
                <w:rPr>
                  <w:rFonts w:ascii="Times New Roman" w:eastAsia="宋体" w:hAnsi="Times New Roman" w:hint="eastAsia"/>
                </w:rPr>
                <w:delText>新</w:delText>
              </w:r>
              <w:r w:rsidR="0096774B" w:rsidDel="007F5050">
                <w:rPr>
                  <w:rFonts w:ascii="Times New Roman" w:eastAsia="宋体" w:hAnsi="Times New Roman"/>
                </w:rPr>
                <w:delText>研究成果</w:delText>
              </w:r>
              <w:r w:rsidR="0096774B" w:rsidDel="007F5050">
                <w:rPr>
                  <w:rFonts w:ascii="Times New Roman" w:eastAsia="宋体" w:hAnsi="Times New Roman" w:hint="eastAsia"/>
                </w:rPr>
                <w:delText>，补充</w:delText>
              </w:r>
              <w:r w:rsidDel="007F5050">
                <w:rPr>
                  <w:rFonts w:ascii="Times New Roman" w:eastAsia="宋体" w:hAnsi="Times New Roman"/>
                </w:rPr>
                <w:delText>word2vec</w:delText>
              </w:r>
              <w:r w:rsidR="006C1C67" w:rsidDel="007F5050">
                <w:rPr>
                  <w:rFonts w:ascii="Times New Roman" w:eastAsia="宋体" w:hAnsi="Times New Roman" w:hint="eastAsia"/>
                </w:rPr>
                <w:delText>两个</w:delText>
              </w:r>
              <w:r w:rsidDel="007F5050">
                <w:rPr>
                  <w:rFonts w:ascii="Times New Roman" w:eastAsia="宋体" w:hAnsi="Times New Roman"/>
                </w:rPr>
                <w:delText>加速策略的介绍。</w:delText>
              </w:r>
            </w:del>
          </w:p>
        </w:tc>
        <w:tc>
          <w:tcPr>
            <w:tcW w:w="1477" w:type="dxa"/>
            <w:tcBorders>
              <w:top w:val="nil"/>
              <w:left w:val="nil"/>
              <w:bottom w:val="single" w:sz="6" w:space="0" w:color="auto"/>
              <w:right w:val="single" w:sz="6" w:space="0" w:color="auto"/>
            </w:tcBorders>
            <w:tcMar>
              <w:top w:w="0" w:type="dxa"/>
              <w:left w:w="108" w:type="dxa"/>
              <w:bottom w:w="0" w:type="dxa"/>
              <w:right w:w="108" w:type="dxa"/>
            </w:tcMar>
          </w:tcPr>
          <w:p w14:paraId="01011E18" w14:textId="1B55EE33" w:rsidR="001712A2" w:rsidRDefault="00895CF3" w:rsidP="001712A2">
            <w:pPr>
              <w:pStyle w:val="a6"/>
              <w:rPr>
                <w:rFonts w:ascii="Times New Roman" w:eastAsia="宋体" w:hAnsi="Times New Roman"/>
              </w:rPr>
            </w:pPr>
            <w:del w:id="22" w:author="Administrator" w:date="2019-04-22T19:56:00Z">
              <w:r w:rsidDel="007F5050">
                <w:rPr>
                  <w:rFonts w:ascii="Times New Roman" w:eastAsia="宋体" w:hAnsi="Times New Roman" w:hint="eastAsia"/>
                </w:rPr>
                <w:delText>叶丹娜</w:delText>
              </w:r>
            </w:del>
          </w:p>
        </w:tc>
      </w:tr>
      <w:tr w:rsidR="007637EC" w:rsidRPr="00D2719D" w14:paraId="17C24AB8" w14:textId="77777777" w:rsidTr="00E80720">
        <w:tc>
          <w:tcPr>
            <w:tcW w:w="161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1F9338" w14:textId="5FB97DE6" w:rsidR="007637EC" w:rsidRDefault="009A4CE3" w:rsidP="001712A2">
            <w:pPr>
              <w:pStyle w:val="a6"/>
              <w:rPr>
                <w:rFonts w:ascii="Times New Roman" w:eastAsia="宋体" w:hAnsi="宋体"/>
              </w:rPr>
            </w:pPr>
            <w:del w:id="23" w:author="Administrator" w:date="2019-04-22T19:56:00Z">
              <w:r w:rsidDel="007F5050">
                <w:rPr>
                  <w:rFonts w:ascii="Times New Roman" w:eastAsia="宋体" w:hAnsi="宋体" w:hint="eastAsia"/>
                </w:rPr>
                <w:delText>2018/08/11</w:delText>
              </w:r>
            </w:del>
          </w:p>
        </w:tc>
        <w:tc>
          <w:tcPr>
            <w:tcW w:w="133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A5FAFF9" w14:textId="7CF178FE" w:rsidR="007637EC" w:rsidRPr="00E80720" w:rsidRDefault="009A4CE3" w:rsidP="009A4CE3">
            <w:pPr>
              <w:pStyle w:val="a6"/>
              <w:rPr>
                <w:rFonts w:ascii="Times New Roman" w:eastAsia="宋体" w:hAnsi="宋体"/>
              </w:rPr>
            </w:pPr>
            <w:r w:rsidRPr="00E80720">
              <w:rPr>
                <w:rFonts w:ascii="Times New Roman" w:eastAsia="宋体" w:hAnsi="宋体"/>
              </w:rPr>
              <w:t>D</w:t>
            </w:r>
            <w:r w:rsidRPr="00E80720">
              <w:rPr>
                <w:rFonts w:ascii="Times New Roman" w:eastAsia="宋体" w:hAnsi="宋体" w:hint="eastAsia"/>
              </w:rPr>
              <w:t>raft</w:t>
            </w:r>
            <w:r w:rsidRPr="00E80720">
              <w:rPr>
                <w:rFonts w:ascii="Times New Roman" w:eastAsia="宋体" w:hAnsi="宋体"/>
              </w:rPr>
              <w:t>5.0</w:t>
            </w:r>
          </w:p>
        </w:tc>
        <w:tc>
          <w:tcPr>
            <w:tcW w:w="38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3EEBB20" w14:textId="70C42799" w:rsidR="007637EC" w:rsidRPr="00E80720" w:rsidRDefault="009A4CE3" w:rsidP="0096774B">
            <w:pPr>
              <w:pStyle w:val="aa"/>
              <w:ind w:leftChars="30" w:left="63"/>
              <w:rPr>
                <w:rFonts w:ascii="Times New Roman" w:eastAsia="宋体" w:hAnsi="宋体"/>
              </w:rPr>
            </w:pPr>
            <w:del w:id="24" w:author="Administrator" w:date="2019-04-22T19:56:00Z">
              <w:r w:rsidRPr="00E80720" w:rsidDel="007F5050">
                <w:rPr>
                  <w:rFonts w:ascii="Times New Roman" w:eastAsia="宋体" w:hAnsi="宋体" w:hint="eastAsia"/>
                </w:rPr>
                <w:delText>调整概述</w:delText>
              </w:r>
              <w:r w:rsidR="00857D98" w:rsidRPr="00E80720" w:rsidDel="007F5050">
                <w:rPr>
                  <w:rFonts w:ascii="Times New Roman" w:eastAsia="宋体" w:hAnsi="宋体" w:hint="eastAsia"/>
                </w:rPr>
                <w:delText>、目录</w:delText>
              </w:r>
              <w:r w:rsidR="00490113" w:rsidRPr="00E80720" w:rsidDel="007F5050">
                <w:rPr>
                  <w:rFonts w:ascii="Times New Roman" w:eastAsia="宋体" w:hAnsi="宋体" w:hint="eastAsia"/>
                </w:rPr>
                <w:delText>，修改文中一些表述</w:delText>
              </w:r>
              <w:r w:rsidR="008033F1" w:rsidRPr="00E80720" w:rsidDel="007F5050">
                <w:rPr>
                  <w:rFonts w:ascii="Times New Roman" w:eastAsia="宋体" w:hAnsi="宋体" w:hint="eastAsia"/>
                </w:rPr>
                <w:delText>，</w:delText>
              </w:r>
              <w:r w:rsidR="008033F1" w:rsidRPr="00E80720" w:rsidDel="007F5050">
                <w:rPr>
                  <w:rFonts w:ascii="Times New Roman" w:eastAsia="宋体" w:hAnsi="宋体"/>
                </w:rPr>
                <w:delText>补充动态网络的相关工作。</w:delText>
              </w:r>
            </w:del>
          </w:p>
        </w:tc>
        <w:tc>
          <w:tcPr>
            <w:tcW w:w="14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88D8208" w14:textId="705ABCE6" w:rsidR="007637EC" w:rsidRPr="00E80720" w:rsidRDefault="009A4CE3" w:rsidP="001712A2">
            <w:pPr>
              <w:pStyle w:val="a6"/>
              <w:rPr>
                <w:rFonts w:ascii="Times New Roman" w:eastAsia="宋体" w:hAnsi="宋体"/>
              </w:rPr>
            </w:pPr>
            <w:del w:id="25" w:author="Administrator" w:date="2019-04-22T19:56:00Z">
              <w:r w:rsidRPr="00E80720" w:rsidDel="007F5050">
                <w:rPr>
                  <w:rFonts w:ascii="Times New Roman" w:eastAsia="宋体" w:hAnsi="宋体" w:hint="eastAsia"/>
                </w:rPr>
                <w:delText>叶丹娜</w:delText>
              </w:r>
            </w:del>
          </w:p>
        </w:tc>
      </w:tr>
    </w:tbl>
    <w:p w14:paraId="725EAFBD" w14:textId="77777777" w:rsidR="009D18F1" w:rsidRDefault="009D18F1" w:rsidP="002B7C6A">
      <w:pPr>
        <w:pStyle w:val="ae"/>
        <w:snapToGrid/>
        <w:spacing w:beforeLines="50" w:before="156" w:afterLines="50" w:after="156"/>
        <w:jc w:val="center"/>
      </w:pPr>
    </w:p>
    <w:p w14:paraId="3588D48E" w14:textId="77777777" w:rsidR="001712A2" w:rsidRPr="009D18F1" w:rsidRDefault="001712A2" w:rsidP="001712A2">
      <w:pPr>
        <w:jc w:val="center"/>
        <w:rPr>
          <w:sz w:val="36"/>
          <w:szCs w:val="36"/>
        </w:rPr>
      </w:pPr>
    </w:p>
    <w:p w14:paraId="5D4F1ED4" w14:textId="77777777" w:rsidR="001712A2" w:rsidRDefault="001712A2" w:rsidP="001712A2">
      <w:pPr>
        <w:jc w:val="center"/>
        <w:rPr>
          <w:rFonts w:ascii="黑体" w:eastAsia="黑体"/>
          <w:sz w:val="32"/>
          <w:szCs w:val="32"/>
        </w:rPr>
      </w:pPr>
      <w:r>
        <w:rPr>
          <w:rFonts w:ascii="黑体" w:eastAsia="黑体"/>
          <w:sz w:val="32"/>
          <w:szCs w:val="32"/>
        </w:rPr>
        <w:br w:type="page"/>
      </w:r>
      <w:r w:rsidRPr="008359DC">
        <w:rPr>
          <w:rFonts w:ascii="黑体" w:eastAsia="黑体" w:hint="eastAsia"/>
          <w:sz w:val="32"/>
          <w:szCs w:val="32"/>
        </w:rPr>
        <w:lastRenderedPageBreak/>
        <w:t>目</w:t>
      </w:r>
      <w:r w:rsidR="00637B8F">
        <w:rPr>
          <w:rFonts w:ascii="黑体" w:eastAsia="黑体" w:hint="eastAsia"/>
          <w:sz w:val="32"/>
          <w:szCs w:val="32"/>
        </w:rPr>
        <w:t xml:space="preserve">  </w:t>
      </w:r>
      <w:r w:rsidRPr="008359DC">
        <w:rPr>
          <w:rFonts w:ascii="黑体" w:eastAsia="黑体" w:hint="eastAsia"/>
          <w:sz w:val="32"/>
          <w:szCs w:val="32"/>
        </w:rPr>
        <w:t>录</w:t>
      </w:r>
    </w:p>
    <w:p w14:paraId="3F5EA3A7" w14:textId="77777777" w:rsidR="006F206E" w:rsidRPr="00DE45E1" w:rsidRDefault="006F206E" w:rsidP="006F206E">
      <w:pPr>
        <w:jc w:val="center"/>
        <w:rPr>
          <w:rFonts w:ascii="黑体" w:eastAsia="黑体"/>
          <w:color w:val="0000FF"/>
          <w:szCs w:val="21"/>
        </w:rPr>
      </w:pPr>
    </w:p>
    <w:p w14:paraId="522FC444" w14:textId="321FAD16" w:rsidR="00FB6C1D" w:rsidRDefault="003E693F">
      <w:pPr>
        <w:pStyle w:val="12"/>
        <w:tabs>
          <w:tab w:val="right" w:leader="dot" w:pos="8296"/>
        </w:tabs>
        <w:rPr>
          <w:rFonts w:asciiTheme="minorHAnsi" w:eastAsiaTheme="minorEastAsia" w:hAnsiTheme="minorHAnsi"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995471" w:history="1">
        <w:r w:rsidR="00FB6C1D" w:rsidRPr="001452B7">
          <w:rPr>
            <w:rStyle w:val="a8"/>
            <w:noProof/>
          </w:rPr>
          <w:t xml:space="preserve">1. </w:t>
        </w:r>
        <w:r w:rsidR="00FB6C1D" w:rsidRPr="001452B7">
          <w:rPr>
            <w:rStyle w:val="a8"/>
            <w:noProof/>
          </w:rPr>
          <w:t>简介</w:t>
        </w:r>
        <w:r w:rsidR="00FB6C1D">
          <w:rPr>
            <w:noProof/>
            <w:webHidden/>
          </w:rPr>
          <w:tab/>
        </w:r>
        <w:r w:rsidR="00FB6C1D">
          <w:rPr>
            <w:noProof/>
            <w:webHidden/>
          </w:rPr>
          <w:fldChar w:fldCharType="begin"/>
        </w:r>
        <w:r w:rsidR="00FB6C1D">
          <w:rPr>
            <w:noProof/>
            <w:webHidden/>
          </w:rPr>
          <w:instrText xml:space="preserve"> PAGEREF _Toc6995471 \h </w:instrText>
        </w:r>
        <w:r w:rsidR="00FB6C1D">
          <w:rPr>
            <w:noProof/>
            <w:webHidden/>
          </w:rPr>
        </w:r>
        <w:r w:rsidR="00FB6C1D">
          <w:rPr>
            <w:noProof/>
            <w:webHidden/>
          </w:rPr>
          <w:fldChar w:fldCharType="separate"/>
        </w:r>
        <w:r w:rsidR="00FB6C1D">
          <w:rPr>
            <w:noProof/>
            <w:webHidden/>
          </w:rPr>
          <w:t>4</w:t>
        </w:r>
        <w:r w:rsidR="00FB6C1D">
          <w:rPr>
            <w:noProof/>
            <w:webHidden/>
          </w:rPr>
          <w:fldChar w:fldCharType="end"/>
        </w:r>
      </w:hyperlink>
    </w:p>
    <w:p w14:paraId="0D894151" w14:textId="43A0F12D"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72" w:history="1">
        <w:r w:rsidR="00FB6C1D" w:rsidRPr="001452B7">
          <w:rPr>
            <w:rStyle w:val="a8"/>
            <w:noProof/>
          </w:rPr>
          <w:t xml:space="preserve">1.1 </w:t>
        </w:r>
        <w:r w:rsidR="00FB6C1D" w:rsidRPr="001452B7">
          <w:rPr>
            <w:rStyle w:val="a8"/>
            <w:noProof/>
          </w:rPr>
          <w:t>编写目的</w:t>
        </w:r>
        <w:r w:rsidR="00FB6C1D">
          <w:rPr>
            <w:noProof/>
            <w:webHidden/>
          </w:rPr>
          <w:tab/>
        </w:r>
        <w:r w:rsidR="00FB6C1D">
          <w:rPr>
            <w:noProof/>
            <w:webHidden/>
          </w:rPr>
          <w:fldChar w:fldCharType="begin"/>
        </w:r>
        <w:r w:rsidR="00FB6C1D">
          <w:rPr>
            <w:noProof/>
            <w:webHidden/>
          </w:rPr>
          <w:instrText xml:space="preserve"> PAGEREF _Toc6995472 \h </w:instrText>
        </w:r>
        <w:r w:rsidR="00FB6C1D">
          <w:rPr>
            <w:noProof/>
            <w:webHidden/>
          </w:rPr>
        </w:r>
        <w:r w:rsidR="00FB6C1D">
          <w:rPr>
            <w:noProof/>
            <w:webHidden/>
          </w:rPr>
          <w:fldChar w:fldCharType="separate"/>
        </w:r>
        <w:r w:rsidR="00FB6C1D">
          <w:rPr>
            <w:noProof/>
            <w:webHidden/>
          </w:rPr>
          <w:t>4</w:t>
        </w:r>
        <w:r w:rsidR="00FB6C1D">
          <w:rPr>
            <w:noProof/>
            <w:webHidden/>
          </w:rPr>
          <w:fldChar w:fldCharType="end"/>
        </w:r>
      </w:hyperlink>
    </w:p>
    <w:p w14:paraId="659B8762" w14:textId="3B95D202"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73" w:history="1">
        <w:r w:rsidR="00FB6C1D" w:rsidRPr="001452B7">
          <w:rPr>
            <w:rStyle w:val="a8"/>
            <w:noProof/>
          </w:rPr>
          <w:t xml:space="preserve">1.2 </w:t>
        </w:r>
        <w:r w:rsidR="00FB6C1D" w:rsidRPr="001452B7">
          <w:rPr>
            <w:rStyle w:val="a8"/>
            <w:noProof/>
          </w:rPr>
          <w:t>定义</w:t>
        </w:r>
        <w:r w:rsidR="00FB6C1D">
          <w:rPr>
            <w:noProof/>
            <w:webHidden/>
          </w:rPr>
          <w:tab/>
        </w:r>
        <w:r w:rsidR="00FB6C1D">
          <w:rPr>
            <w:noProof/>
            <w:webHidden/>
          </w:rPr>
          <w:fldChar w:fldCharType="begin"/>
        </w:r>
        <w:r w:rsidR="00FB6C1D">
          <w:rPr>
            <w:noProof/>
            <w:webHidden/>
          </w:rPr>
          <w:instrText xml:space="preserve"> PAGEREF _Toc6995473 \h </w:instrText>
        </w:r>
        <w:r w:rsidR="00FB6C1D">
          <w:rPr>
            <w:noProof/>
            <w:webHidden/>
          </w:rPr>
        </w:r>
        <w:r w:rsidR="00FB6C1D">
          <w:rPr>
            <w:noProof/>
            <w:webHidden/>
          </w:rPr>
          <w:fldChar w:fldCharType="separate"/>
        </w:r>
        <w:r w:rsidR="00FB6C1D">
          <w:rPr>
            <w:noProof/>
            <w:webHidden/>
          </w:rPr>
          <w:t>4</w:t>
        </w:r>
        <w:r w:rsidR="00FB6C1D">
          <w:rPr>
            <w:noProof/>
            <w:webHidden/>
          </w:rPr>
          <w:fldChar w:fldCharType="end"/>
        </w:r>
      </w:hyperlink>
    </w:p>
    <w:p w14:paraId="1AA594F8" w14:textId="3FEFC166"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74" w:history="1">
        <w:r w:rsidR="00FB6C1D" w:rsidRPr="001452B7">
          <w:rPr>
            <w:rStyle w:val="a8"/>
            <w:noProof/>
            <w:lang w:val="en-GB"/>
          </w:rPr>
          <w:t xml:space="preserve">1.3 </w:t>
        </w:r>
        <w:r w:rsidR="00FB6C1D" w:rsidRPr="001452B7">
          <w:rPr>
            <w:rStyle w:val="a8"/>
            <w:noProof/>
            <w:lang w:val="en-GB"/>
          </w:rPr>
          <w:t>首字母缩写词和缩略语</w:t>
        </w:r>
        <w:r w:rsidR="00FB6C1D">
          <w:rPr>
            <w:noProof/>
            <w:webHidden/>
          </w:rPr>
          <w:tab/>
        </w:r>
        <w:r w:rsidR="00FB6C1D">
          <w:rPr>
            <w:noProof/>
            <w:webHidden/>
          </w:rPr>
          <w:fldChar w:fldCharType="begin"/>
        </w:r>
        <w:r w:rsidR="00FB6C1D">
          <w:rPr>
            <w:noProof/>
            <w:webHidden/>
          </w:rPr>
          <w:instrText xml:space="preserve"> PAGEREF _Toc6995474 \h </w:instrText>
        </w:r>
        <w:r w:rsidR="00FB6C1D">
          <w:rPr>
            <w:noProof/>
            <w:webHidden/>
          </w:rPr>
        </w:r>
        <w:r w:rsidR="00FB6C1D">
          <w:rPr>
            <w:noProof/>
            <w:webHidden/>
          </w:rPr>
          <w:fldChar w:fldCharType="separate"/>
        </w:r>
        <w:r w:rsidR="00FB6C1D">
          <w:rPr>
            <w:noProof/>
            <w:webHidden/>
          </w:rPr>
          <w:t>4</w:t>
        </w:r>
        <w:r w:rsidR="00FB6C1D">
          <w:rPr>
            <w:noProof/>
            <w:webHidden/>
          </w:rPr>
          <w:fldChar w:fldCharType="end"/>
        </w:r>
      </w:hyperlink>
    </w:p>
    <w:p w14:paraId="5D50A3D1" w14:textId="3F899056"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75" w:history="1">
        <w:r w:rsidR="00FB6C1D" w:rsidRPr="001452B7">
          <w:rPr>
            <w:rStyle w:val="a8"/>
            <w:noProof/>
          </w:rPr>
          <w:t xml:space="preserve">1.4 </w:t>
        </w:r>
        <w:r w:rsidR="00FB6C1D" w:rsidRPr="001452B7">
          <w:rPr>
            <w:rStyle w:val="a8"/>
            <w:noProof/>
          </w:rPr>
          <w:t>概述</w:t>
        </w:r>
        <w:r w:rsidR="00FB6C1D">
          <w:rPr>
            <w:noProof/>
            <w:webHidden/>
          </w:rPr>
          <w:tab/>
        </w:r>
        <w:r w:rsidR="00FB6C1D">
          <w:rPr>
            <w:noProof/>
            <w:webHidden/>
          </w:rPr>
          <w:fldChar w:fldCharType="begin"/>
        </w:r>
        <w:r w:rsidR="00FB6C1D">
          <w:rPr>
            <w:noProof/>
            <w:webHidden/>
          </w:rPr>
          <w:instrText xml:space="preserve"> PAGEREF _Toc6995475 \h </w:instrText>
        </w:r>
        <w:r w:rsidR="00FB6C1D">
          <w:rPr>
            <w:noProof/>
            <w:webHidden/>
          </w:rPr>
        </w:r>
        <w:r w:rsidR="00FB6C1D">
          <w:rPr>
            <w:noProof/>
            <w:webHidden/>
          </w:rPr>
          <w:fldChar w:fldCharType="separate"/>
        </w:r>
        <w:r w:rsidR="00FB6C1D">
          <w:rPr>
            <w:noProof/>
            <w:webHidden/>
          </w:rPr>
          <w:t>4</w:t>
        </w:r>
        <w:r w:rsidR="00FB6C1D">
          <w:rPr>
            <w:noProof/>
            <w:webHidden/>
          </w:rPr>
          <w:fldChar w:fldCharType="end"/>
        </w:r>
      </w:hyperlink>
    </w:p>
    <w:p w14:paraId="79A96BD4" w14:textId="4C4F903F"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76" w:history="1">
        <w:r w:rsidR="00FB6C1D" w:rsidRPr="001452B7">
          <w:rPr>
            <w:rStyle w:val="a8"/>
            <w:noProof/>
          </w:rPr>
          <w:t xml:space="preserve">2. </w:t>
        </w:r>
        <w:r w:rsidR="00FB6C1D" w:rsidRPr="001452B7">
          <w:rPr>
            <w:rStyle w:val="a8"/>
            <w:noProof/>
          </w:rPr>
          <w:t>引言</w:t>
        </w:r>
        <w:r w:rsidR="00FB6C1D">
          <w:rPr>
            <w:noProof/>
            <w:webHidden/>
          </w:rPr>
          <w:tab/>
        </w:r>
        <w:r w:rsidR="00FB6C1D">
          <w:rPr>
            <w:noProof/>
            <w:webHidden/>
          </w:rPr>
          <w:fldChar w:fldCharType="begin"/>
        </w:r>
        <w:r w:rsidR="00FB6C1D">
          <w:rPr>
            <w:noProof/>
            <w:webHidden/>
          </w:rPr>
          <w:instrText xml:space="preserve"> PAGEREF _Toc6995476 \h </w:instrText>
        </w:r>
        <w:r w:rsidR="00FB6C1D">
          <w:rPr>
            <w:noProof/>
            <w:webHidden/>
          </w:rPr>
        </w:r>
        <w:r w:rsidR="00FB6C1D">
          <w:rPr>
            <w:noProof/>
            <w:webHidden/>
          </w:rPr>
          <w:fldChar w:fldCharType="separate"/>
        </w:r>
        <w:r w:rsidR="00FB6C1D">
          <w:rPr>
            <w:noProof/>
            <w:webHidden/>
          </w:rPr>
          <w:t>6</w:t>
        </w:r>
        <w:r w:rsidR="00FB6C1D">
          <w:rPr>
            <w:noProof/>
            <w:webHidden/>
          </w:rPr>
          <w:fldChar w:fldCharType="end"/>
        </w:r>
      </w:hyperlink>
    </w:p>
    <w:p w14:paraId="739A9B39" w14:textId="4D646B92"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77" w:history="1">
        <w:r w:rsidR="00FB6C1D" w:rsidRPr="001452B7">
          <w:rPr>
            <w:rStyle w:val="a8"/>
            <w:noProof/>
          </w:rPr>
          <w:t xml:space="preserve">3. </w:t>
        </w:r>
        <w:r w:rsidR="00FB6C1D" w:rsidRPr="001452B7">
          <w:rPr>
            <w:rStyle w:val="a8"/>
            <w:noProof/>
          </w:rPr>
          <w:t>影响力最大化的传播模型</w:t>
        </w:r>
        <w:r w:rsidR="00FB6C1D">
          <w:rPr>
            <w:noProof/>
            <w:webHidden/>
          </w:rPr>
          <w:tab/>
        </w:r>
        <w:r w:rsidR="00FB6C1D">
          <w:rPr>
            <w:noProof/>
            <w:webHidden/>
          </w:rPr>
          <w:fldChar w:fldCharType="begin"/>
        </w:r>
        <w:r w:rsidR="00FB6C1D">
          <w:rPr>
            <w:noProof/>
            <w:webHidden/>
          </w:rPr>
          <w:instrText xml:space="preserve"> PAGEREF _Toc6995477 \h </w:instrText>
        </w:r>
        <w:r w:rsidR="00FB6C1D">
          <w:rPr>
            <w:noProof/>
            <w:webHidden/>
          </w:rPr>
        </w:r>
        <w:r w:rsidR="00FB6C1D">
          <w:rPr>
            <w:noProof/>
            <w:webHidden/>
          </w:rPr>
          <w:fldChar w:fldCharType="separate"/>
        </w:r>
        <w:r w:rsidR="00FB6C1D">
          <w:rPr>
            <w:noProof/>
            <w:webHidden/>
          </w:rPr>
          <w:t>9</w:t>
        </w:r>
        <w:r w:rsidR="00FB6C1D">
          <w:rPr>
            <w:noProof/>
            <w:webHidden/>
          </w:rPr>
          <w:fldChar w:fldCharType="end"/>
        </w:r>
      </w:hyperlink>
    </w:p>
    <w:p w14:paraId="0D41D99D" w14:textId="6A7D2065"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78" w:history="1">
        <w:r w:rsidR="00FB6C1D" w:rsidRPr="001452B7">
          <w:rPr>
            <w:rStyle w:val="a8"/>
            <w:noProof/>
          </w:rPr>
          <w:t xml:space="preserve">3.1 </w:t>
        </w:r>
        <w:r w:rsidR="00FB6C1D" w:rsidRPr="001452B7">
          <w:rPr>
            <w:rStyle w:val="a8"/>
            <w:noProof/>
          </w:rPr>
          <w:t>独立级联模型（</w:t>
        </w:r>
        <w:r w:rsidR="00FB6C1D" w:rsidRPr="001452B7">
          <w:rPr>
            <w:rStyle w:val="a8"/>
            <w:noProof/>
          </w:rPr>
          <w:t>IC</w:t>
        </w:r>
        <w:r w:rsidR="00FB6C1D" w:rsidRPr="001452B7">
          <w:rPr>
            <w:rStyle w:val="a8"/>
            <w:noProof/>
          </w:rPr>
          <w:t>）及其变种</w:t>
        </w:r>
        <w:r w:rsidR="00FB6C1D">
          <w:rPr>
            <w:noProof/>
            <w:webHidden/>
          </w:rPr>
          <w:tab/>
        </w:r>
        <w:r w:rsidR="00FB6C1D">
          <w:rPr>
            <w:noProof/>
            <w:webHidden/>
          </w:rPr>
          <w:fldChar w:fldCharType="begin"/>
        </w:r>
        <w:r w:rsidR="00FB6C1D">
          <w:rPr>
            <w:noProof/>
            <w:webHidden/>
          </w:rPr>
          <w:instrText xml:space="preserve"> PAGEREF _Toc6995478 \h </w:instrText>
        </w:r>
        <w:r w:rsidR="00FB6C1D">
          <w:rPr>
            <w:noProof/>
            <w:webHidden/>
          </w:rPr>
        </w:r>
        <w:r w:rsidR="00FB6C1D">
          <w:rPr>
            <w:noProof/>
            <w:webHidden/>
          </w:rPr>
          <w:fldChar w:fldCharType="separate"/>
        </w:r>
        <w:r w:rsidR="00FB6C1D">
          <w:rPr>
            <w:noProof/>
            <w:webHidden/>
          </w:rPr>
          <w:t>9</w:t>
        </w:r>
        <w:r w:rsidR="00FB6C1D">
          <w:rPr>
            <w:noProof/>
            <w:webHidden/>
          </w:rPr>
          <w:fldChar w:fldCharType="end"/>
        </w:r>
      </w:hyperlink>
    </w:p>
    <w:p w14:paraId="324611E9" w14:textId="65F6DFAB"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79" w:history="1">
        <w:r w:rsidR="00FB6C1D" w:rsidRPr="001452B7">
          <w:rPr>
            <w:rStyle w:val="a8"/>
            <w:noProof/>
          </w:rPr>
          <w:t xml:space="preserve">3.2 </w:t>
        </w:r>
        <w:r w:rsidR="00FB6C1D" w:rsidRPr="001452B7">
          <w:rPr>
            <w:rStyle w:val="a8"/>
            <w:noProof/>
          </w:rPr>
          <w:t>线性阈值模型（</w:t>
        </w:r>
        <w:r w:rsidR="00FB6C1D" w:rsidRPr="001452B7">
          <w:rPr>
            <w:rStyle w:val="a8"/>
            <w:noProof/>
          </w:rPr>
          <w:t>LT</w:t>
        </w:r>
        <w:r w:rsidR="00FB6C1D" w:rsidRPr="001452B7">
          <w:rPr>
            <w:rStyle w:val="a8"/>
            <w:noProof/>
          </w:rPr>
          <w:t>）</w:t>
        </w:r>
        <w:r w:rsidR="00FB6C1D">
          <w:rPr>
            <w:noProof/>
            <w:webHidden/>
          </w:rPr>
          <w:tab/>
        </w:r>
        <w:r w:rsidR="00FB6C1D">
          <w:rPr>
            <w:noProof/>
            <w:webHidden/>
          </w:rPr>
          <w:fldChar w:fldCharType="begin"/>
        </w:r>
        <w:r w:rsidR="00FB6C1D">
          <w:rPr>
            <w:noProof/>
            <w:webHidden/>
          </w:rPr>
          <w:instrText xml:space="preserve"> PAGEREF _Toc6995479 \h </w:instrText>
        </w:r>
        <w:r w:rsidR="00FB6C1D">
          <w:rPr>
            <w:noProof/>
            <w:webHidden/>
          </w:rPr>
        </w:r>
        <w:r w:rsidR="00FB6C1D">
          <w:rPr>
            <w:noProof/>
            <w:webHidden/>
          </w:rPr>
          <w:fldChar w:fldCharType="separate"/>
        </w:r>
        <w:r w:rsidR="00FB6C1D">
          <w:rPr>
            <w:noProof/>
            <w:webHidden/>
          </w:rPr>
          <w:t>11</w:t>
        </w:r>
        <w:r w:rsidR="00FB6C1D">
          <w:rPr>
            <w:noProof/>
            <w:webHidden/>
          </w:rPr>
          <w:fldChar w:fldCharType="end"/>
        </w:r>
      </w:hyperlink>
    </w:p>
    <w:p w14:paraId="4529E220" w14:textId="200D8BBE"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0" w:history="1">
        <w:r w:rsidR="00FB6C1D" w:rsidRPr="001452B7">
          <w:rPr>
            <w:rStyle w:val="a8"/>
            <w:noProof/>
          </w:rPr>
          <w:t xml:space="preserve">3.3 </w:t>
        </w:r>
        <w:r w:rsidR="00FB6C1D" w:rsidRPr="001452B7">
          <w:rPr>
            <w:rStyle w:val="a8"/>
            <w:noProof/>
          </w:rPr>
          <w:t>触发模型（</w:t>
        </w:r>
        <w:r w:rsidR="00FB6C1D" w:rsidRPr="001452B7">
          <w:rPr>
            <w:rStyle w:val="a8"/>
            <w:noProof/>
          </w:rPr>
          <w:t>TR</w:t>
        </w:r>
        <w:r w:rsidR="00FB6C1D" w:rsidRPr="001452B7">
          <w:rPr>
            <w:rStyle w:val="a8"/>
            <w:noProof/>
          </w:rPr>
          <w:t>）</w:t>
        </w:r>
        <w:r w:rsidR="00FB6C1D">
          <w:rPr>
            <w:noProof/>
            <w:webHidden/>
          </w:rPr>
          <w:tab/>
        </w:r>
        <w:r w:rsidR="00FB6C1D">
          <w:rPr>
            <w:noProof/>
            <w:webHidden/>
          </w:rPr>
          <w:fldChar w:fldCharType="begin"/>
        </w:r>
        <w:r w:rsidR="00FB6C1D">
          <w:rPr>
            <w:noProof/>
            <w:webHidden/>
          </w:rPr>
          <w:instrText xml:space="preserve"> PAGEREF _Toc6995480 \h </w:instrText>
        </w:r>
        <w:r w:rsidR="00FB6C1D">
          <w:rPr>
            <w:noProof/>
            <w:webHidden/>
          </w:rPr>
        </w:r>
        <w:r w:rsidR="00FB6C1D">
          <w:rPr>
            <w:noProof/>
            <w:webHidden/>
          </w:rPr>
          <w:fldChar w:fldCharType="separate"/>
        </w:r>
        <w:r w:rsidR="00FB6C1D">
          <w:rPr>
            <w:noProof/>
            <w:webHidden/>
          </w:rPr>
          <w:t>15</w:t>
        </w:r>
        <w:r w:rsidR="00FB6C1D">
          <w:rPr>
            <w:noProof/>
            <w:webHidden/>
          </w:rPr>
          <w:fldChar w:fldCharType="end"/>
        </w:r>
      </w:hyperlink>
    </w:p>
    <w:p w14:paraId="72D4AE3A" w14:textId="653E2CBF"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1" w:history="1">
        <w:r w:rsidR="00FB6C1D" w:rsidRPr="001452B7">
          <w:rPr>
            <w:rStyle w:val="a8"/>
            <w:noProof/>
          </w:rPr>
          <w:t xml:space="preserve">3.4 </w:t>
        </w:r>
        <w:r w:rsidR="00FB6C1D" w:rsidRPr="001452B7">
          <w:rPr>
            <w:rStyle w:val="a8"/>
            <w:noProof/>
          </w:rPr>
          <w:t>其他模型</w:t>
        </w:r>
        <w:r w:rsidR="00FB6C1D">
          <w:rPr>
            <w:noProof/>
            <w:webHidden/>
          </w:rPr>
          <w:tab/>
        </w:r>
        <w:r w:rsidR="00FB6C1D">
          <w:rPr>
            <w:noProof/>
            <w:webHidden/>
          </w:rPr>
          <w:fldChar w:fldCharType="begin"/>
        </w:r>
        <w:r w:rsidR="00FB6C1D">
          <w:rPr>
            <w:noProof/>
            <w:webHidden/>
          </w:rPr>
          <w:instrText xml:space="preserve"> PAGEREF _Toc6995481 \h </w:instrText>
        </w:r>
        <w:r w:rsidR="00FB6C1D">
          <w:rPr>
            <w:noProof/>
            <w:webHidden/>
          </w:rPr>
        </w:r>
        <w:r w:rsidR="00FB6C1D">
          <w:rPr>
            <w:noProof/>
            <w:webHidden/>
          </w:rPr>
          <w:fldChar w:fldCharType="separate"/>
        </w:r>
        <w:r w:rsidR="00FB6C1D">
          <w:rPr>
            <w:noProof/>
            <w:webHidden/>
          </w:rPr>
          <w:t>15</w:t>
        </w:r>
        <w:r w:rsidR="00FB6C1D">
          <w:rPr>
            <w:noProof/>
            <w:webHidden/>
          </w:rPr>
          <w:fldChar w:fldCharType="end"/>
        </w:r>
      </w:hyperlink>
    </w:p>
    <w:p w14:paraId="642CE7A5" w14:textId="0326FBD3"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2" w:history="1">
        <w:r w:rsidR="00FB6C1D" w:rsidRPr="001452B7">
          <w:rPr>
            <w:rStyle w:val="a8"/>
            <w:noProof/>
          </w:rPr>
          <w:t xml:space="preserve">3.5 </w:t>
        </w:r>
        <w:r w:rsidR="00FB6C1D" w:rsidRPr="001452B7">
          <w:rPr>
            <w:rStyle w:val="a8"/>
            <w:noProof/>
          </w:rPr>
          <w:t>小结</w:t>
        </w:r>
        <w:r w:rsidR="00FB6C1D">
          <w:rPr>
            <w:noProof/>
            <w:webHidden/>
          </w:rPr>
          <w:tab/>
        </w:r>
        <w:r w:rsidR="00FB6C1D">
          <w:rPr>
            <w:noProof/>
            <w:webHidden/>
          </w:rPr>
          <w:fldChar w:fldCharType="begin"/>
        </w:r>
        <w:r w:rsidR="00FB6C1D">
          <w:rPr>
            <w:noProof/>
            <w:webHidden/>
          </w:rPr>
          <w:instrText xml:space="preserve"> PAGEREF _Toc6995482 \h </w:instrText>
        </w:r>
        <w:r w:rsidR="00FB6C1D">
          <w:rPr>
            <w:noProof/>
            <w:webHidden/>
          </w:rPr>
        </w:r>
        <w:r w:rsidR="00FB6C1D">
          <w:rPr>
            <w:noProof/>
            <w:webHidden/>
          </w:rPr>
          <w:fldChar w:fldCharType="separate"/>
        </w:r>
        <w:r w:rsidR="00FB6C1D">
          <w:rPr>
            <w:noProof/>
            <w:webHidden/>
          </w:rPr>
          <w:t>16</w:t>
        </w:r>
        <w:r w:rsidR="00FB6C1D">
          <w:rPr>
            <w:noProof/>
            <w:webHidden/>
          </w:rPr>
          <w:fldChar w:fldCharType="end"/>
        </w:r>
      </w:hyperlink>
    </w:p>
    <w:p w14:paraId="29BF9975" w14:textId="3AEBAD3A"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83" w:history="1">
        <w:r w:rsidR="00FB6C1D" w:rsidRPr="001452B7">
          <w:rPr>
            <w:rStyle w:val="a8"/>
            <w:noProof/>
          </w:rPr>
          <w:t xml:space="preserve">4. </w:t>
        </w:r>
        <w:r w:rsidR="00FB6C1D" w:rsidRPr="001452B7">
          <w:rPr>
            <w:rStyle w:val="a8"/>
            <w:noProof/>
          </w:rPr>
          <w:t>影响力最大化的算法</w:t>
        </w:r>
        <w:r w:rsidR="00FB6C1D">
          <w:rPr>
            <w:noProof/>
            <w:webHidden/>
          </w:rPr>
          <w:tab/>
        </w:r>
        <w:r w:rsidR="00FB6C1D">
          <w:rPr>
            <w:noProof/>
            <w:webHidden/>
          </w:rPr>
          <w:fldChar w:fldCharType="begin"/>
        </w:r>
        <w:r w:rsidR="00FB6C1D">
          <w:rPr>
            <w:noProof/>
            <w:webHidden/>
          </w:rPr>
          <w:instrText xml:space="preserve"> PAGEREF _Toc6995483 \h </w:instrText>
        </w:r>
        <w:r w:rsidR="00FB6C1D">
          <w:rPr>
            <w:noProof/>
            <w:webHidden/>
          </w:rPr>
        </w:r>
        <w:r w:rsidR="00FB6C1D">
          <w:rPr>
            <w:noProof/>
            <w:webHidden/>
          </w:rPr>
          <w:fldChar w:fldCharType="separate"/>
        </w:r>
        <w:r w:rsidR="00FB6C1D">
          <w:rPr>
            <w:noProof/>
            <w:webHidden/>
          </w:rPr>
          <w:t>17</w:t>
        </w:r>
        <w:r w:rsidR="00FB6C1D">
          <w:rPr>
            <w:noProof/>
            <w:webHidden/>
          </w:rPr>
          <w:fldChar w:fldCharType="end"/>
        </w:r>
      </w:hyperlink>
    </w:p>
    <w:p w14:paraId="366EE24A" w14:textId="3EDD3A3D"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4" w:history="1">
        <w:r w:rsidR="00FB6C1D" w:rsidRPr="001452B7">
          <w:rPr>
            <w:rStyle w:val="a8"/>
            <w:noProof/>
          </w:rPr>
          <w:t xml:space="preserve">4.1 </w:t>
        </w:r>
        <w:r w:rsidR="00FB6C1D" w:rsidRPr="001452B7">
          <w:rPr>
            <w:rStyle w:val="a8"/>
            <w:noProof/>
          </w:rPr>
          <w:t>基于模拟的方法</w:t>
        </w:r>
        <w:r w:rsidR="00FB6C1D">
          <w:rPr>
            <w:noProof/>
            <w:webHidden/>
          </w:rPr>
          <w:tab/>
        </w:r>
        <w:r w:rsidR="00FB6C1D">
          <w:rPr>
            <w:noProof/>
            <w:webHidden/>
          </w:rPr>
          <w:fldChar w:fldCharType="begin"/>
        </w:r>
        <w:r w:rsidR="00FB6C1D">
          <w:rPr>
            <w:noProof/>
            <w:webHidden/>
          </w:rPr>
          <w:instrText xml:space="preserve"> PAGEREF _Toc6995484 \h </w:instrText>
        </w:r>
        <w:r w:rsidR="00FB6C1D">
          <w:rPr>
            <w:noProof/>
            <w:webHidden/>
          </w:rPr>
        </w:r>
        <w:r w:rsidR="00FB6C1D">
          <w:rPr>
            <w:noProof/>
            <w:webHidden/>
          </w:rPr>
          <w:fldChar w:fldCharType="separate"/>
        </w:r>
        <w:r w:rsidR="00FB6C1D">
          <w:rPr>
            <w:noProof/>
            <w:webHidden/>
          </w:rPr>
          <w:t>17</w:t>
        </w:r>
        <w:r w:rsidR="00FB6C1D">
          <w:rPr>
            <w:noProof/>
            <w:webHidden/>
          </w:rPr>
          <w:fldChar w:fldCharType="end"/>
        </w:r>
      </w:hyperlink>
    </w:p>
    <w:p w14:paraId="56EC00FB" w14:textId="11E33D4F"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5" w:history="1">
        <w:r w:rsidR="00FB6C1D" w:rsidRPr="001452B7">
          <w:rPr>
            <w:rStyle w:val="a8"/>
            <w:noProof/>
          </w:rPr>
          <w:t xml:space="preserve">4.2 </w:t>
        </w:r>
        <w:r w:rsidR="00FB6C1D" w:rsidRPr="001452B7">
          <w:rPr>
            <w:rStyle w:val="a8"/>
            <w:noProof/>
          </w:rPr>
          <w:t>基于代理的方法</w:t>
        </w:r>
        <w:r w:rsidR="00FB6C1D">
          <w:rPr>
            <w:noProof/>
            <w:webHidden/>
          </w:rPr>
          <w:tab/>
        </w:r>
        <w:r w:rsidR="00FB6C1D">
          <w:rPr>
            <w:noProof/>
            <w:webHidden/>
          </w:rPr>
          <w:fldChar w:fldCharType="begin"/>
        </w:r>
        <w:r w:rsidR="00FB6C1D">
          <w:rPr>
            <w:noProof/>
            <w:webHidden/>
          </w:rPr>
          <w:instrText xml:space="preserve"> PAGEREF _Toc6995485 \h </w:instrText>
        </w:r>
        <w:r w:rsidR="00FB6C1D">
          <w:rPr>
            <w:noProof/>
            <w:webHidden/>
          </w:rPr>
        </w:r>
        <w:r w:rsidR="00FB6C1D">
          <w:rPr>
            <w:noProof/>
            <w:webHidden/>
          </w:rPr>
          <w:fldChar w:fldCharType="separate"/>
        </w:r>
        <w:r w:rsidR="00FB6C1D">
          <w:rPr>
            <w:noProof/>
            <w:webHidden/>
          </w:rPr>
          <w:t>17</w:t>
        </w:r>
        <w:r w:rsidR="00FB6C1D">
          <w:rPr>
            <w:noProof/>
            <w:webHidden/>
          </w:rPr>
          <w:fldChar w:fldCharType="end"/>
        </w:r>
      </w:hyperlink>
    </w:p>
    <w:p w14:paraId="36EE7DB1" w14:textId="6F6BA14E"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6" w:history="1">
        <w:r w:rsidR="00FB6C1D" w:rsidRPr="001452B7">
          <w:rPr>
            <w:rStyle w:val="a8"/>
            <w:noProof/>
          </w:rPr>
          <w:t xml:space="preserve">4.3 </w:t>
        </w:r>
        <w:r w:rsidR="00FB6C1D" w:rsidRPr="001452B7">
          <w:rPr>
            <w:rStyle w:val="a8"/>
            <w:noProof/>
          </w:rPr>
          <w:t>基于草图的方法</w:t>
        </w:r>
        <w:r w:rsidR="00FB6C1D">
          <w:rPr>
            <w:noProof/>
            <w:webHidden/>
          </w:rPr>
          <w:tab/>
        </w:r>
        <w:r w:rsidR="00FB6C1D">
          <w:rPr>
            <w:noProof/>
            <w:webHidden/>
          </w:rPr>
          <w:fldChar w:fldCharType="begin"/>
        </w:r>
        <w:r w:rsidR="00FB6C1D">
          <w:rPr>
            <w:noProof/>
            <w:webHidden/>
          </w:rPr>
          <w:instrText xml:space="preserve"> PAGEREF _Toc6995486 \h </w:instrText>
        </w:r>
        <w:r w:rsidR="00FB6C1D">
          <w:rPr>
            <w:noProof/>
            <w:webHidden/>
          </w:rPr>
        </w:r>
        <w:r w:rsidR="00FB6C1D">
          <w:rPr>
            <w:noProof/>
            <w:webHidden/>
          </w:rPr>
          <w:fldChar w:fldCharType="separate"/>
        </w:r>
        <w:r w:rsidR="00FB6C1D">
          <w:rPr>
            <w:noProof/>
            <w:webHidden/>
          </w:rPr>
          <w:t>17</w:t>
        </w:r>
        <w:r w:rsidR="00FB6C1D">
          <w:rPr>
            <w:noProof/>
            <w:webHidden/>
          </w:rPr>
          <w:fldChar w:fldCharType="end"/>
        </w:r>
      </w:hyperlink>
    </w:p>
    <w:p w14:paraId="7658C757" w14:textId="6D7E2ECF" w:rsidR="00FB6C1D" w:rsidRDefault="00C522DD">
      <w:pPr>
        <w:pStyle w:val="22"/>
        <w:tabs>
          <w:tab w:val="right" w:leader="dot" w:pos="8296"/>
        </w:tabs>
        <w:rPr>
          <w:rFonts w:asciiTheme="minorHAnsi" w:eastAsiaTheme="minorEastAsia" w:hAnsiTheme="minorHAnsi" w:cstheme="minorBidi"/>
          <w:smallCaps w:val="0"/>
          <w:noProof/>
          <w:sz w:val="21"/>
          <w:szCs w:val="22"/>
        </w:rPr>
      </w:pPr>
      <w:hyperlink w:anchor="_Toc6995487" w:history="1">
        <w:r w:rsidR="00FB6C1D" w:rsidRPr="001452B7">
          <w:rPr>
            <w:rStyle w:val="a8"/>
            <w:noProof/>
          </w:rPr>
          <w:t xml:space="preserve">4.4 </w:t>
        </w:r>
        <w:r w:rsidR="00FB6C1D" w:rsidRPr="001452B7">
          <w:rPr>
            <w:rStyle w:val="a8"/>
            <w:noProof/>
          </w:rPr>
          <w:t>小结</w:t>
        </w:r>
        <w:r w:rsidR="00FB6C1D">
          <w:rPr>
            <w:noProof/>
            <w:webHidden/>
          </w:rPr>
          <w:tab/>
        </w:r>
        <w:r w:rsidR="00FB6C1D">
          <w:rPr>
            <w:noProof/>
            <w:webHidden/>
          </w:rPr>
          <w:fldChar w:fldCharType="begin"/>
        </w:r>
        <w:r w:rsidR="00FB6C1D">
          <w:rPr>
            <w:noProof/>
            <w:webHidden/>
          </w:rPr>
          <w:instrText xml:space="preserve"> PAGEREF _Toc6995487 \h </w:instrText>
        </w:r>
        <w:r w:rsidR="00FB6C1D">
          <w:rPr>
            <w:noProof/>
            <w:webHidden/>
          </w:rPr>
        </w:r>
        <w:r w:rsidR="00FB6C1D">
          <w:rPr>
            <w:noProof/>
            <w:webHidden/>
          </w:rPr>
          <w:fldChar w:fldCharType="separate"/>
        </w:r>
        <w:r w:rsidR="00FB6C1D">
          <w:rPr>
            <w:noProof/>
            <w:webHidden/>
          </w:rPr>
          <w:t>17</w:t>
        </w:r>
        <w:r w:rsidR="00FB6C1D">
          <w:rPr>
            <w:noProof/>
            <w:webHidden/>
          </w:rPr>
          <w:fldChar w:fldCharType="end"/>
        </w:r>
      </w:hyperlink>
    </w:p>
    <w:p w14:paraId="46E43EDB" w14:textId="7074A013"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88" w:history="1">
        <w:r w:rsidR="00FB6C1D" w:rsidRPr="001452B7">
          <w:rPr>
            <w:rStyle w:val="a8"/>
            <w:noProof/>
          </w:rPr>
          <w:t xml:space="preserve">5. </w:t>
        </w:r>
        <w:r w:rsidR="00FB6C1D" w:rsidRPr="001452B7">
          <w:rPr>
            <w:rStyle w:val="a8"/>
            <w:noProof/>
          </w:rPr>
          <w:t>上下文感知的影响力最大化</w:t>
        </w:r>
        <w:r w:rsidR="00FB6C1D">
          <w:rPr>
            <w:noProof/>
            <w:webHidden/>
          </w:rPr>
          <w:tab/>
        </w:r>
        <w:r w:rsidR="00FB6C1D">
          <w:rPr>
            <w:noProof/>
            <w:webHidden/>
          </w:rPr>
          <w:fldChar w:fldCharType="begin"/>
        </w:r>
        <w:r w:rsidR="00FB6C1D">
          <w:rPr>
            <w:noProof/>
            <w:webHidden/>
          </w:rPr>
          <w:instrText xml:space="preserve"> PAGEREF _Toc6995488 \h </w:instrText>
        </w:r>
        <w:r w:rsidR="00FB6C1D">
          <w:rPr>
            <w:noProof/>
            <w:webHidden/>
          </w:rPr>
        </w:r>
        <w:r w:rsidR="00FB6C1D">
          <w:rPr>
            <w:noProof/>
            <w:webHidden/>
          </w:rPr>
          <w:fldChar w:fldCharType="separate"/>
        </w:r>
        <w:r w:rsidR="00FB6C1D">
          <w:rPr>
            <w:noProof/>
            <w:webHidden/>
          </w:rPr>
          <w:t>18</w:t>
        </w:r>
        <w:r w:rsidR="00FB6C1D">
          <w:rPr>
            <w:noProof/>
            <w:webHidden/>
          </w:rPr>
          <w:fldChar w:fldCharType="end"/>
        </w:r>
      </w:hyperlink>
    </w:p>
    <w:p w14:paraId="3D4C20EA" w14:textId="181A793C"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89" w:history="1">
        <w:r w:rsidR="00FB6C1D" w:rsidRPr="001452B7">
          <w:rPr>
            <w:rStyle w:val="a8"/>
            <w:noProof/>
          </w:rPr>
          <w:t xml:space="preserve">6. </w:t>
        </w:r>
        <w:r w:rsidR="00FB6C1D" w:rsidRPr="001452B7">
          <w:rPr>
            <w:rStyle w:val="a8"/>
            <w:noProof/>
          </w:rPr>
          <w:t>总结</w:t>
        </w:r>
        <w:r w:rsidR="00FB6C1D">
          <w:rPr>
            <w:noProof/>
            <w:webHidden/>
          </w:rPr>
          <w:tab/>
        </w:r>
        <w:r w:rsidR="00FB6C1D">
          <w:rPr>
            <w:noProof/>
            <w:webHidden/>
          </w:rPr>
          <w:fldChar w:fldCharType="begin"/>
        </w:r>
        <w:r w:rsidR="00FB6C1D">
          <w:rPr>
            <w:noProof/>
            <w:webHidden/>
          </w:rPr>
          <w:instrText xml:space="preserve"> PAGEREF _Toc6995489 \h </w:instrText>
        </w:r>
        <w:r w:rsidR="00FB6C1D">
          <w:rPr>
            <w:noProof/>
            <w:webHidden/>
          </w:rPr>
        </w:r>
        <w:r w:rsidR="00FB6C1D">
          <w:rPr>
            <w:noProof/>
            <w:webHidden/>
          </w:rPr>
          <w:fldChar w:fldCharType="separate"/>
        </w:r>
        <w:r w:rsidR="00FB6C1D">
          <w:rPr>
            <w:noProof/>
            <w:webHidden/>
          </w:rPr>
          <w:t>19</w:t>
        </w:r>
        <w:r w:rsidR="00FB6C1D">
          <w:rPr>
            <w:noProof/>
            <w:webHidden/>
          </w:rPr>
          <w:fldChar w:fldCharType="end"/>
        </w:r>
      </w:hyperlink>
    </w:p>
    <w:p w14:paraId="2C97842E" w14:textId="2C0B6DC9"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90" w:history="1">
        <w:r w:rsidR="00FB6C1D" w:rsidRPr="001452B7">
          <w:rPr>
            <w:rStyle w:val="a8"/>
            <w:noProof/>
          </w:rPr>
          <w:t xml:space="preserve">7. </w:t>
        </w:r>
        <w:r w:rsidR="00FB6C1D" w:rsidRPr="001452B7">
          <w:rPr>
            <w:rStyle w:val="a8"/>
            <w:noProof/>
          </w:rPr>
          <w:t>参考文献</w:t>
        </w:r>
        <w:r w:rsidR="00FB6C1D">
          <w:rPr>
            <w:noProof/>
            <w:webHidden/>
          </w:rPr>
          <w:tab/>
        </w:r>
        <w:r w:rsidR="00FB6C1D">
          <w:rPr>
            <w:noProof/>
            <w:webHidden/>
          </w:rPr>
          <w:fldChar w:fldCharType="begin"/>
        </w:r>
        <w:r w:rsidR="00FB6C1D">
          <w:rPr>
            <w:noProof/>
            <w:webHidden/>
          </w:rPr>
          <w:instrText xml:space="preserve"> PAGEREF _Toc6995490 \h </w:instrText>
        </w:r>
        <w:r w:rsidR="00FB6C1D">
          <w:rPr>
            <w:noProof/>
            <w:webHidden/>
          </w:rPr>
        </w:r>
        <w:r w:rsidR="00FB6C1D">
          <w:rPr>
            <w:noProof/>
            <w:webHidden/>
          </w:rPr>
          <w:fldChar w:fldCharType="separate"/>
        </w:r>
        <w:r w:rsidR="00FB6C1D">
          <w:rPr>
            <w:noProof/>
            <w:webHidden/>
          </w:rPr>
          <w:t>20</w:t>
        </w:r>
        <w:r w:rsidR="00FB6C1D">
          <w:rPr>
            <w:noProof/>
            <w:webHidden/>
          </w:rPr>
          <w:fldChar w:fldCharType="end"/>
        </w:r>
      </w:hyperlink>
    </w:p>
    <w:p w14:paraId="4BB6A403" w14:textId="18E947DD" w:rsidR="00FB6C1D" w:rsidRDefault="00C522DD">
      <w:pPr>
        <w:pStyle w:val="12"/>
        <w:tabs>
          <w:tab w:val="right" w:leader="dot" w:pos="8296"/>
        </w:tabs>
        <w:rPr>
          <w:rFonts w:asciiTheme="minorHAnsi" w:eastAsiaTheme="minorEastAsia" w:hAnsiTheme="minorHAnsi" w:cstheme="minorBidi"/>
          <w:b w:val="0"/>
          <w:bCs w:val="0"/>
          <w:caps w:val="0"/>
          <w:noProof/>
          <w:sz w:val="21"/>
          <w:szCs w:val="22"/>
        </w:rPr>
      </w:pPr>
      <w:hyperlink w:anchor="_Toc6995491" w:history="1">
        <w:r w:rsidR="00FB6C1D" w:rsidRPr="001452B7">
          <w:rPr>
            <w:rStyle w:val="a8"/>
            <w:noProof/>
          </w:rPr>
          <w:t xml:space="preserve">8. </w:t>
        </w:r>
        <w:r w:rsidR="00FB6C1D" w:rsidRPr="001452B7">
          <w:rPr>
            <w:rStyle w:val="a8"/>
            <w:noProof/>
          </w:rPr>
          <w:t>附录</w:t>
        </w:r>
        <w:r w:rsidR="00FB6C1D">
          <w:rPr>
            <w:noProof/>
            <w:webHidden/>
          </w:rPr>
          <w:tab/>
        </w:r>
        <w:r w:rsidR="00FB6C1D">
          <w:rPr>
            <w:noProof/>
            <w:webHidden/>
          </w:rPr>
          <w:fldChar w:fldCharType="begin"/>
        </w:r>
        <w:r w:rsidR="00FB6C1D">
          <w:rPr>
            <w:noProof/>
            <w:webHidden/>
          </w:rPr>
          <w:instrText xml:space="preserve"> PAGEREF _Toc6995491 \h </w:instrText>
        </w:r>
        <w:r w:rsidR="00FB6C1D">
          <w:rPr>
            <w:noProof/>
            <w:webHidden/>
          </w:rPr>
        </w:r>
        <w:r w:rsidR="00FB6C1D">
          <w:rPr>
            <w:noProof/>
            <w:webHidden/>
          </w:rPr>
          <w:fldChar w:fldCharType="separate"/>
        </w:r>
        <w:r w:rsidR="00FB6C1D">
          <w:rPr>
            <w:noProof/>
            <w:webHidden/>
          </w:rPr>
          <w:t>23</w:t>
        </w:r>
        <w:r w:rsidR="00FB6C1D">
          <w:rPr>
            <w:noProof/>
            <w:webHidden/>
          </w:rPr>
          <w:fldChar w:fldCharType="end"/>
        </w:r>
      </w:hyperlink>
    </w:p>
    <w:p w14:paraId="29BE0661" w14:textId="5782DB9C" w:rsidR="003414FE" w:rsidRPr="00E020BE" w:rsidRDefault="003E693F" w:rsidP="00E020BE">
      <w:pPr>
        <w:jc w:val="center"/>
        <w:rPr>
          <w:rFonts w:ascii="黑体" w:eastAsia="黑体"/>
          <w:sz w:val="24"/>
        </w:rPr>
      </w:pPr>
      <w:r>
        <w:rPr>
          <w:b/>
          <w:bCs/>
          <w:caps/>
          <w:sz w:val="20"/>
          <w:szCs w:val="20"/>
        </w:rPr>
        <w:fldChar w:fldCharType="end"/>
      </w:r>
    </w:p>
    <w:p w14:paraId="7A078217" w14:textId="41989C74" w:rsidR="00535DE8" w:rsidRPr="000B2D0C" w:rsidRDefault="00C312CB" w:rsidP="000D0B92">
      <w:pPr>
        <w:pStyle w:val="1"/>
        <w:rPr>
          <w:lang w:val="en-US"/>
        </w:rPr>
      </w:pPr>
      <w:bookmarkStart w:id="26" w:name="_Toc6995471"/>
      <w:r w:rsidRPr="000B2D0C">
        <w:rPr>
          <w:rFonts w:hint="eastAsia"/>
          <w:lang w:val="en-US"/>
        </w:rPr>
        <w:lastRenderedPageBreak/>
        <w:t>1</w:t>
      </w:r>
      <w:r w:rsidR="00333F25">
        <w:rPr>
          <w:rFonts w:hint="eastAsia"/>
          <w:lang w:val="en-US"/>
        </w:rPr>
        <w:t>.</w:t>
      </w:r>
      <w:r w:rsidRPr="000B2D0C">
        <w:rPr>
          <w:rFonts w:hint="eastAsia"/>
          <w:lang w:val="en-US"/>
        </w:rPr>
        <w:t xml:space="preserve"> </w:t>
      </w:r>
      <w:ins w:id="27" w:author="Administrator" w:date="2019-04-22T20:11:00Z">
        <w:r w:rsidR="0032404E">
          <w:rPr>
            <w:rFonts w:hint="eastAsia"/>
          </w:rPr>
          <w:t>简介</w:t>
        </w:r>
      </w:ins>
      <w:bookmarkEnd w:id="26"/>
      <w:del w:id="28" w:author="Administrator" w:date="2019-04-22T20:11:00Z">
        <w:r w:rsidR="00535DE8" w:rsidRPr="00535DE8" w:rsidDel="0032404E">
          <w:delText>简</w:delText>
        </w:r>
      </w:del>
      <w:del w:id="29" w:author="Administrator" w:date="2019-04-22T20:10:00Z">
        <w:r w:rsidR="00535DE8" w:rsidRPr="00535DE8" w:rsidDel="0032404E">
          <w:delText>介</w:delText>
        </w:r>
      </w:del>
    </w:p>
    <w:p w14:paraId="0D1697CE" w14:textId="77777777" w:rsidR="00535DE8" w:rsidRDefault="00C312CB" w:rsidP="00C312CB">
      <w:pPr>
        <w:pStyle w:val="2"/>
      </w:pPr>
      <w:bookmarkStart w:id="30" w:name="_Toc167293662"/>
      <w:bookmarkStart w:id="31" w:name="_Toc6995472"/>
      <w:r>
        <w:rPr>
          <w:rFonts w:hint="eastAsia"/>
        </w:rPr>
        <w:t xml:space="preserve">1.1 </w:t>
      </w:r>
      <w:r w:rsidRPr="00AC69D4">
        <w:t>编写目的</w:t>
      </w:r>
      <w:bookmarkEnd w:id="30"/>
      <w:bookmarkEnd w:id="31"/>
    </w:p>
    <w:p w14:paraId="5065E6DA" w14:textId="2F4BB5A8" w:rsidR="0066265B" w:rsidRDefault="00235693" w:rsidP="0066265B">
      <w:pPr>
        <w:ind w:firstLine="420"/>
      </w:pPr>
      <w:r>
        <w:rPr>
          <w:rFonts w:hint="eastAsia"/>
        </w:rPr>
        <w:t>本文针对国内外</w:t>
      </w:r>
      <w:del w:id="32" w:author="Administrator" w:date="2019-04-22T20:10:00Z">
        <w:r w:rsidR="0066265B" w:rsidRPr="000C24BC" w:rsidDel="0032404E">
          <w:rPr>
            <w:rFonts w:hint="eastAsia"/>
          </w:rPr>
          <w:delText>网络</w:delText>
        </w:r>
        <w:r w:rsidDel="0032404E">
          <w:rPr>
            <w:rFonts w:hint="eastAsia"/>
          </w:rPr>
          <w:delText>表示学习</w:delText>
        </w:r>
      </w:del>
      <w:ins w:id="33" w:author="Administrator" w:date="2019-04-22T20:10:00Z">
        <w:r w:rsidR="0032404E">
          <w:rPr>
            <w:rFonts w:hint="eastAsia"/>
          </w:rPr>
          <w:t>影响力最大化</w:t>
        </w:r>
      </w:ins>
      <w:r w:rsidR="0066265B" w:rsidRPr="000C24BC">
        <w:rPr>
          <w:rFonts w:hint="eastAsia"/>
        </w:rPr>
        <w:t>的主要研究</w:t>
      </w:r>
      <w:r>
        <w:rPr>
          <w:rFonts w:hint="eastAsia"/>
        </w:rPr>
        <w:t>方法</w:t>
      </w:r>
      <w:r w:rsidR="0066265B" w:rsidRPr="000C24BC">
        <w:rPr>
          <w:rFonts w:hint="eastAsia"/>
        </w:rPr>
        <w:t>和</w:t>
      </w:r>
      <w:r w:rsidR="0066265B">
        <w:rPr>
          <w:rFonts w:hint="eastAsia"/>
        </w:rPr>
        <w:t>相关</w:t>
      </w:r>
      <w:r w:rsidR="0066265B">
        <w:t>研究</w:t>
      </w:r>
      <w:r w:rsidR="0066265B">
        <w:rPr>
          <w:rFonts w:hint="eastAsia"/>
        </w:rPr>
        <w:t>现状</w:t>
      </w:r>
      <w:r w:rsidR="0066265B" w:rsidRPr="000C24BC">
        <w:rPr>
          <w:rFonts w:hint="eastAsia"/>
        </w:rPr>
        <w:t>进行了总结</w:t>
      </w:r>
      <w:r w:rsidR="0066265B" w:rsidRPr="004275F0">
        <w:rPr>
          <w:rFonts w:hint="eastAsia"/>
        </w:rPr>
        <w:t>，对现有研究</w:t>
      </w:r>
      <w:r w:rsidR="0066265B">
        <w:rPr>
          <w:rFonts w:hint="eastAsia"/>
        </w:rPr>
        <w:t>所采用</w:t>
      </w:r>
      <w:r w:rsidR="0066265B" w:rsidRPr="004275F0">
        <w:rPr>
          <w:rFonts w:hint="eastAsia"/>
        </w:rPr>
        <w:t>的理论方法和主要思路进行了较详细的分析。</w:t>
      </w:r>
    </w:p>
    <w:p w14:paraId="36CA7F98" w14:textId="642D9812" w:rsidR="009C04DF" w:rsidRPr="0066265B" w:rsidDel="0032404E" w:rsidRDefault="0066265B" w:rsidP="0066265B">
      <w:pPr>
        <w:ind w:firstLine="420"/>
        <w:rPr>
          <w:del w:id="34" w:author="Administrator" w:date="2019-04-22T20:10:00Z"/>
        </w:rPr>
      </w:pPr>
      <w:del w:id="35" w:author="Administrator" w:date="2019-04-22T20:10:00Z">
        <w:r w:rsidRPr="004275F0" w:rsidDel="0032404E">
          <w:rPr>
            <w:rFonts w:hint="eastAsia"/>
          </w:rPr>
          <w:delText>本文通过结合综述文献以及其他文献的分析总结，以深入认识</w:delText>
        </w:r>
        <w:r w:rsidDel="0032404E">
          <w:rPr>
            <w:rFonts w:hint="eastAsia"/>
          </w:rPr>
          <w:delText>网络表示学习的</w:delText>
        </w:r>
        <w:r w:rsidRPr="004275F0" w:rsidDel="0032404E">
          <w:rPr>
            <w:rFonts w:hint="eastAsia"/>
          </w:rPr>
          <w:delText>研究</w:delText>
        </w:r>
        <w:r w:rsidDel="0032404E">
          <w:rPr>
            <w:rFonts w:hint="eastAsia"/>
          </w:rPr>
          <w:delText>现状</w:delText>
        </w:r>
        <w:r w:rsidRPr="004275F0" w:rsidDel="0032404E">
          <w:rPr>
            <w:rFonts w:hint="eastAsia"/>
          </w:rPr>
          <w:delText>，并发现当前研究</w:delText>
        </w:r>
        <w:r w:rsidR="00E756DE" w:rsidDel="0032404E">
          <w:rPr>
            <w:rFonts w:hint="eastAsia"/>
          </w:rPr>
          <w:delText>存在</w:delText>
        </w:r>
        <w:r w:rsidRPr="004275F0" w:rsidDel="0032404E">
          <w:rPr>
            <w:rFonts w:hint="eastAsia"/>
          </w:rPr>
          <w:delText>的</w:delText>
        </w:r>
        <w:r w:rsidDel="0032404E">
          <w:rPr>
            <w:rFonts w:hint="eastAsia"/>
          </w:rPr>
          <w:delText>不足</w:delText>
        </w:r>
        <w:r w:rsidR="00E756DE" w:rsidDel="0032404E">
          <w:rPr>
            <w:rFonts w:hint="eastAsia"/>
          </w:rPr>
          <w:delText>与挑战</w:delText>
        </w:r>
        <w:r w:rsidDel="0032404E">
          <w:rPr>
            <w:rFonts w:hint="eastAsia"/>
          </w:rPr>
          <w:delText>，为进一步研究</w:delText>
        </w:r>
        <w:r w:rsidRPr="004275F0" w:rsidDel="0032404E">
          <w:rPr>
            <w:rFonts w:hint="eastAsia"/>
          </w:rPr>
          <w:delText>网络</w:delText>
        </w:r>
        <w:r w:rsidDel="0032404E">
          <w:rPr>
            <w:rFonts w:hint="eastAsia"/>
          </w:rPr>
          <w:delText>表示</w:delText>
        </w:r>
        <w:r w:rsidRPr="004275F0" w:rsidDel="0032404E">
          <w:rPr>
            <w:rFonts w:hint="eastAsia"/>
          </w:rPr>
          <w:delText>建立理论基础。</w:delText>
        </w:r>
      </w:del>
    </w:p>
    <w:p w14:paraId="7D1F94E2" w14:textId="77777777" w:rsidR="00535DE8" w:rsidRDefault="00C312CB" w:rsidP="00C312CB">
      <w:pPr>
        <w:pStyle w:val="2"/>
      </w:pPr>
      <w:bookmarkStart w:id="36" w:name="_Toc167293663"/>
      <w:bookmarkStart w:id="37" w:name="_Toc6995473"/>
      <w:r>
        <w:rPr>
          <w:rFonts w:hint="eastAsia"/>
        </w:rPr>
        <w:t xml:space="preserve">1.2 </w:t>
      </w:r>
      <w:r>
        <w:rPr>
          <w:rFonts w:hint="eastAsia"/>
        </w:rPr>
        <w:t>定义</w:t>
      </w:r>
      <w:bookmarkEnd w:id="36"/>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5699"/>
        <w:tblGridChange w:id="38">
          <w:tblGrid>
            <w:gridCol w:w="2129"/>
            <w:gridCol w:w="5699"/>
          </w:tblGrid>
        </w:tblGridChange>
      </w:tblGrid>
      <w:tr w:rsidR="00601664" w14:paraId="143AB027" w14:textId="77777777" w:rsidTr="00DD64EE">
        <w:tc>
          <w:tcPr>
            <w:tcW w:w="2160" w:type="dxa"/>
            <w:shd w:val="clear" w:color="auto" w:fill="CCCCCC"/>
          </w:tcPr>
          <w:p w14:paraId="3F9F9724" w14:textId="77777777" w:rsidR="00601664" w:rsidRPr="002A2EF7" w:rsidRDefault="00601664" w:rsidP="00C3017F">
            <w:pPr>
              <w:jc w:val="center"/>
              <w:rPr>
                <w:b/>
                <w:lang w:val="en-GB"/>
              </w:rPr>
            </w:pPr>
            <w:r>
              <w:rPr>
                <w:rFonts w:hint="eastAsia"/>
                <w:b/>
                <w:lang w:val="en-GB"/>
              </w:rPr>
              <w:t>英文全称或缩写</w:t>
            </w:r>
          </w:p>
        </w:tc>
        <w:tc>
          <w:tcPr>
            <w:tcW w:w="5894" w:type="dxa"/>
            <w:shd w:val="clear" w:color="auto" w:fill="CCCCCC"/>
          </w:tcPr>
          <w:p w14:paraId="68760F6D" w14:textId="77777777" w:rsidR="00601664" w:rsidRPr="002A2EF7" w:rsidRDefault="00601664" w:rsidP="00C3017F">
            <w:pPr>
              <w:jc w:val="center"/>
              <w:rPr>
                <w:b/>
                <w:lang w:val="en-GB"/>
              </w:rPr>
            </w:pPr>
            <w:r>
              <w:rPr>
                <w:rFonts w:hint="eastAsia"/>
                <w:b/>
                <w:lang w:val="en-GB"/>
              </w:rPr>
              <w:t>定义</w:t>
            </w:r>
          </w:p>
        </w:tc>
      </w:tr>
      <w:tr w:rsidR="00601664" w14:paraId="08173CE6" w14:textId="77777777" w:rsidTr="00DD64EE">
        <w:tc>
          <w:tcPr>
            <w:tcW w:w="2160" w:type="dxa"/>
          </w:tcPr>
          <w:p w14:paraId="2A847CB2" w14:textId="0A7B3E77" w:rsidR="00601664" w:rsidRDefault="0032404E" w:rsidP="00F9582F">
            <w:pPr>
              <w:jc w:val="left"/>
              <w:rPr>
                <w:lang w:val="en-GB"/>
              </w:rPr>
            </w:pPr>
            <w:ins w:id="39" w:author="Administrator" w:date="2019-04-22T20:18:00Z">
              <w:r w:rsidRPr="0032404E">
                <w:rPr>
                  <w:kern w:val="0"/>
                </w:rPr>
                <w:t xml:space="preserve">Diffusion Model </w:t>
              </w:r>
            </w:ins>
            <w:del w:id="40" w:author="Administrator" w:date="2019-04-22T20:13:00Z">
              <w:r w:rsidR="0058386F" w:rsidDel="0032404E">
                <w:rPr>
                  <w:rFonts w:hint="eastAsia"/>
                  <w:kern w:val="0"/>
                </w:rPr>
                <w:delText>NRL</w:delText>
              </w:r>
            </w:del>
            <w:del w:id="41" w:author="Administrator" w:date="2019-04-22T20:17:00Z">
              <w:r w:rsidR="0058386F" w:rsidDel="0032404E">
                <w:rPr>
                  <w:kern w:val="0"/>
                </w:rPr>
                <w:delText>(</w:delText>
              </w:r>
              <w:r w:rsidR="0058386F" w:rsidDel="0032404E">
                <w:rPr>
                  <w:rFonts w:hint="eastAsia"/>
                  <w:kern w:val="0"/>
                </w:rPr>
                <w:delText>N</w:delText>
              </w:r>
              <w:r w:rsidR="0058386F" w:rsidRPr="0058386F" w:rsidDel="0032404E">
                <w:rPr>
                  <w:kern w:val="0"/>
                </w:rPr>
                <w:delText xml:space="preserve">etwork </w:delText>
              </w:r>
              <w:r w:rsidR="0058386F" w:rsidDel="0032404E">
                <w:rPr>
                  <w:rFonts w:hint="eastAsia"/>
                  <w:kern w:val="0"/>
                </w:rPr>
                <w:delText>R</w:delText>
              </w:r>
              <w:r w:rsidR="0058386F" w:rsidRPr="0058386F" w:rsidDel="0032404E">
                <w:rPr>
                  <w:kern w:val="0"/>
                </w:rPr>
                <w:delText xml:space="preserve">epresentation </w:delText>
              </w:r>
              <w:r w:rsidR="0058386F" w:rsidDel="0032404E">
                <w:rPr>
                  <w:rFonts w:hint="eastAsia"/>
                  <w:kern w:val="0"/>
                </w:rPr>
                <w:delText>L</w:delText>
              </w:r>
              <w:r w:rsidR="0058386F" w:rsidRPr="0058386F" w:rsidDel="0032404E">
                <w:rPr>
                  <w:kern w:val="0"/>
                </w:rPr>
                <w:delText>earnin</w:delText>
              </w:r>
              <w:r w:rsidR="00E944FA" w:rsidDel="0032404E">
                <w:rPr>
                  <w:kern w:val="0"/>
                </w:rPr>
                <w:delText>g</w:delText>
              </w:r>
              <w:r w:rsidR="0058386F" w:rsidDel="0032404E">
                <w:rPr>
                  <w:kern w:val="0"/>
                </w:rPr>
                <w:delText>)</w:delText>
              </w:r>
            </w:del>
          </w:p>
        </w:tc>
        <w:tc>
          <w:tcPr>
            <w:tcW w:w="5894" w:type="dxa"/>
          </w:tcPr>
          <w:p w14:paraId="37B078CE" w14:textId="7AAC276E" w:rsidR="00601664" w:rsidRDefault="0032404E" w:rsidP="00E41201">
            <w:pPr>
              <w:rPr>
                <w:lang w:val="en-GB"/>
              </w:rPr>
            </w:pPr>
            <w:ins w:id="42" w:author="Administrator" w:date="2019-04-22T20:19:00Z">
              <w:r>
                <w:rPr>
                  <w:rFonts w:hint="eastAsia"/>
                  <w:lang w:val="en-GB"/>
                </w:rPr>
                <w:t>给定一个社交网络</w:t>
              </w:r>
              <w:r w:rsidRPr="0032404E">
                <w:rPr>
                  <w:rFonts w:hint="eastAsia"/>
                  <w:lang w:val="en-GB"/>
                </w:rPr>
                <w:t>G</w:t>
              </w:r>
              <w:r>
                <w:rPr>
                  <w:rFonts w:hint="eastAsia"/>
                  <w:lang w:val="en-GB"/>
                </w:rPr>
                <w:t>=</w:t>
              </w:r>
              <w:r w:rsidRPr="0032404E">
                <w:rPr>
                  <w:rFonts w:hint="eastAsia"/>
                  <w:lang w:val="en-GB"/>
                </w:rPr>
                <w:t>(V,E)</w:t>
              </w:r>
              <w:r w:rsidRPr="0032404E">
                <w:rPr>
                  <w:rFonts w:hint="eastAsia"/>
                  <w:lang w:val="en-GB"/>
                </w:rPr>
                <w:t>和一个用户集合</w:t>
              </w:r>
              <w:r w:rsidRPr="0032404E">
                <w:rPr>
                  <w:rFonts w:hint="eastAsia"/>
                  <w:lang w:val="en-GB"/>
                </w:rPr>
                <w:t>S</w:t>
              </w:r>
              <w:r w:rsidRPr="0032404E">
                <w:rPr>
                  <w:rFonts w:hint="eastAsia"/>
                  <w:lang w:val="en-GB"/>
                </w:rPr>
                <w:t>，传播模型</w:t>
              </w:r>
              <w:r w:rsidRPr="0032404E">
                <w:rPr>
                  <w:rFonts w:hint="eastAsia"/>
                  <w:lang w:val="en-GB"/>
                </w:rPr>
                <w:t>M</w:t>
              </w:r>
              <w:r w:rsidRPr="0032404E">
                <w:rPr>
                  <w:rFonts w:hint="eastAsia"/>
                  <w:lang w:val="en-GB"/>
                </w:rPr>
                <w:t>捕获了</w:t>
              </w:r>
              <w:r w:rsidRPr="0032404E">
                <w:rPr>
                  <w:rFonts w:hint="eastAsia"/>
                  <w:lang w:val="en-GB"/>
                </w:rPr>
                <w:t>S</w:t>
              </w:r>
              <w:r w:rsidRPr="0032404E">
                <w:rPr>
                  <w:rFonts w:hint="eastAsia"/>
                  <w:lang w:val="en-GB"/>
                </w:rPr>
                <w:t>在</w:t>
              </w:r>
              <w:r w:rsidRPr="0032404E">
                <w:rPr>
                  <w:rFonts w:hint="eastAsia"/>
                  <w:lang w:val="en-GB"/>
                </w:rPr>
                <w:t>G</w:t>
              </w:r>
              <w:r w:rsidRPr="0032404E">
                <w:rPr>
                  <w:rFonts w:hint="eastAsia"/>
                  <w:lang w:val="en-GB"/>
                </w:rPr>
                <w:t>上传播信息的随机过程</w:t>
              </w:r>
            </w:ins>
            <w:del w:id="43" w:author="Administrator" w:date="2019-04-22T20:17:00Z">
              <w:r w:rsidR="0091135F" w:rsidRPr="0091135F" w:rsidDel="0032404E">
                <w:rPr>
                  <w:rFonts w:hint="eastAsia"/>
                  <w:lang w:val="en-GB"/>
                </w:rPr>
                <w:delText>一般说的就是</w:delText>
              </w:r>
              <w:r w:rsidR="00E41201" w:rsidDel="0032404E">
                <w:rPr>
                  <w:rFonts w:hint="eastAsia"/>
                  <w:lang w:val="en-GB"/>
                </w:rPr>
                <w:delText>映射</w:delText>
              </w:r>
              <w:r w:rsidR="0091135F" w:rsidRPr="0091135F" w:rsidDel="0032404E">
                <w:rPr>
                  <w:rFonts w:hint="eastAsia"/>
                  <w:lang w:val="en-GB"/>
                </w:rPr>
                <w:delText>（</w:delText>
              </w:r>
              <w:r w:rsidR="0091135F" w:rsidRPr="0091135F" w:rsidDel="0032404E">
                <w:rPr>
                  <w:rFonts w:hint="eastAsia"/>
                  <w:lang w:val="en-GB"/>
                </w:rPr>
                <w:delText>Embedding</w:delText>
              </w:r>
              <w:r w:rsidR="0091135F" w:rsidRPr="0091135F" w:rsidDel="0032404E">
                <w:rPr>
                  <w:rFonts w:hint="eastAsia"/>
                  <w:lang w:val="en-GB"/>
                </w:rPr>
                <w:delText>）技术</w:delText>
              </w:r>
              <w:r w:rsidR="00E41201" w:rsidDel="0032404E">
                <w:rPr>
                  <w:rFonts w:hint="eastAsia"/>
                  <w:lang w:val="en-GB"/>
                </w:rPr>
                <w:delText>。</w:delText>
              </w:r>
              <w:r w:rsidR="0091135F" w:rsidRPr="0091135F" w:rsidDel="0032404E">
                <w:rPr>
                  <w:rFonts w:hint="eastAsia"/>
                  <w:lang w:val="en-GB"/>
                </w:rPr>
                <w:delText>简单来说，就是将网络中的结构（节点、边或者子图），通过一系列</w:delText>
              </w:r>
              <w:r w:rsidR="004762E0" w:rsidDel="0032404E">
                <w:rPr>
                  <w:rFonts w:hint="eastAsia"/>
                  <w:lang w:val="en-GB"/>
                </w:rPr>
                <w:delText>处理</w:delText>
              </w:r>
              <w:r w:rsidR="0091135F" w:rsidRPr="0091135F" w:rsidDel="0032404E">
                <w:rPr>
                  <w:rFonts w:hint="eastAsia"/>
                  <w:lang w:val="en-GB"/>
                </w:rPr>
                <w:delText>过程，变成一个多维向量，通过这样一层转化，能够将复杂的网络信息变成结构化的多维特征，从而</w:delText>
              </w:r>
              <w:r w:rsidR="00D95D13" w:rsidDel="0032404E">
                <w:rPr>
                  <w:rFonts w:hint="eastAsia"/>
                  <w:lang w:val="en-GB"/>
                </w:rPr>
                <w:delText>便于</w:delText>
              </w:r>
              <w:r w:rsidR="0091135F" w:rsidRPr="0091135F" w:rsidDel="0032404E">
                <w:rPr>
                  <w:rFonts w:hint="eastAsia"/>
                  <w:lang w:val="en-GB"/>
                </w:rPr>
                <w:delText>利用机器学习方法实现算法应用。</w:delText>
              </w:r>
            </w:del>
          </w:p>
        </w:tc>
      </w:tr>
      <w:tr w:rsidR="00601664" w14:paraId="698D4185" w14:textId="77777777" w:rsidTr="004239FD">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44" w:author="Administrator" w:date="2019-04-22T20:38:00Z">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386"/>
        </w:trPr>
        <w:tc>
          <w:tcPr>
            <w:tcW w:w="2160" w:type="dxa"/>
            <w:tcPrChange w:id="45" w:author="Administrator" w:date="2019-04-22T20:38:00Z">
              <w:tcPr>
                <w:tcW w:w="2160" w:type="dxa"/>
              </w:tcPr>
            </w:tcPrChange>
          </w:tcPr>
          <w:p w14:paraId="7E87F0A8" w14:textId="75741117" w:rsidR="00601664" w:rsidRDefault="0032404E" w:rsidP="00E52789">
            <w:pPr>
              <w:jc w:val="left"/>
              <w:rPr>
                <w:lang w:val="en-GB"/>
              </w:rPr>
            </w:pPr>
            <w:ins w:id="46" w:author="Administrator" w:date="2019-04-22T20:19:00Z">
              <w:r w:rsidRPr="0032404E">
                <w:rPr>
                  <w:lang w:val="en-GB"/>
                </w:rPr>
                <w:t>Influence Spread</w:t>
              </w:r>
            </w:ins>
          </w:p>
        </w:tc>
        <w:tc>
          <w:tcPr>
            <w:tcW w:w="5894" w:type="dxa"/>
            <w:tcPrChange w:id="47" w:author="Administrator" w:date="2019-04-22T20:38:00Z">
              <w:tcPr>
                <w:tcW w:w="5894" w:type="dxa"/>
              </w:tcPr>
            </w:tcPrChange>
          </w:tcPr>
          <w:p w14:paraId="40286A92" w14:textId="2039AD9D" w:rsidR="00601664" w:rsidRDefault="00E01FB6" w:rsidP="00F9582F">
            <w:pPr>
              <w:jc w:val="left"/>
              <w:rPr>
                <w:lang w:val="en-GB"/>
              </w:rPr>
            </w:pPr>
            <w:ins w:id="48" w:author="Administrator" w:date="2019-04-22T20:21:00Z">
              <w:r>
                <w:rPr>
                  <w:rFonts w:hint="eastAsia"/>
                  <w:lang w:val="en-GB"/>
                </w:rPr>
                <w:t>一个用户集合</w:t>
              </w:r>
              <w:r>
                <w:rPr>
                  <w:rFonts w:hint="eastAsia"/>
                  <w:lang w:val="en-GB"/>
                </w:rPr>
                <w:t>S</w:t>
              </w:r>
              <w:r>
                <w:rPr>
                  <w:rFonts w:hint="eastAsia"/>
                  <w:lang w:val="en-GB"/>
                </w:rPr>
                <w:t>的影响传播表示</w:t>
              </w:r>
            </w:ins>
            <w:ins w:id="49" w:author="Administrator" w:date="2019-04-22T20:22:00Z">
              <w:r>
                <w:rPr>
                  <w:rFonts w:hint="eastAsia"/>
                  <w:lang w:val="en-GB"/>
                </w:rPr>
                <w:t>集合</w:t>
              </w:r>
              <w:r>
                <w:rPr>
                  <w:rFonts w:hint="eastAsia"/>
                  <w:lang w:val="en-GB"/>
                </w:rPr>
                <w:t>S</w:t>
              </w:r>
            </w:ins>
            <w:ins w:id="50" w:author="Administrator" w:date="2019-04-22T20:23:00Z">
              <w:r>
                <w:rPr>
                  <w:rFonts w:hint="eastAsia"/>
                  <w:lang w:val="en-GB"/>
                </w:rPr>
                <w:t>所能影响到的用户数。</w:t>
              </w:r>
            </w:ins>
          </w:p>
        </w:tc>
      </w:tr>
      <w:tr w:rsidR="0032404E" w14:paraId="06E7BCFB" w14:textId="77777777" w:rsidTr="00DD64EE">
        <w:tc>
          <w:tcPr>
            <w:tcW w:w="2160" w:type="dxa"/>
          </w:tcPr>
          <w:p w14:paraId="5FC5656B" w14:textId="0D3DD4D2" w:rsidR="0032404E" w:rsidRDefault="0032404E" w:rsidP="00E52789">
            <w:pPr>
              <w:jc w:val="left"/>
              <w:rPr>
                <w:lang w:val="en-GB"/>
              </w:rPr>
            </w:pPr>
            <w:r w:rsidRPr="0032404E">
              <w:rPr>
                <w:lang w:val="en-GB"/>
              </w:rPr>
              <w:t>Influence Maximization</w:t>
            </w:r>
          </w:p>
        </w:tc>
        <w:tc>
          <w:tcPr>
            <w:tcW w:w="5894" w:type="dxa"/>
          </w:tcPr>
          <w:p w14:paraId="32D094C3" w14:textId="4BC493D6" w:rsidR="0032404E" w:rsidRDefault="00E01FB6" w:rsidP="00E52789">
            <w:pPr>
              <w:jc w:val="left"/>
              <w:rPr>
                <w:lang w:val="en-GB"/>
              </w:rPr>
            </w:pPr>
            <w:r>
              <w:rPr>
                <w:rFonts w:hint="eastAsia"/>
                <w:lang w:val="en-GB"/>
              </w:rPr>
              <w:t>给出一个图</w:t>
            </w:r>
            <w:r w:rsidRPr="00E01FB6">
              <w:rPr>
                <w:rFonts w:hint="eastAsia"/>
                <w:lang w:val="en-GB"/>
              </w:rPr>
              <w:t>G</w:t>
            </w:r>
            <w:r>
              <w:rPr>
                <w:rFonts w:hint="eastAsia"/>
                <w:lang w:val="en-GB"/>
              </w:rPr>
              <w:t>=</w:t>
            </w:r>
            <w:r w:rsidRPr="00E01FB6">
              <w:rPr>
                <w:rFonts w:hint="eastAsia"/>
                <w:lang w:val="en-GB"/>
              </w:rPr>
              <w:t>(V,E)</w:t>
            </w:r>
            <w:r w:rsidRPr="00E01FB6">
              <w:rPr>
                <w:rFonts w:hint="eastAsia"/>
                <w:lang w:val="en-GB"/>
              </w:rPr>
              <w:t>，一个扩散模型</w:t>
            </w:r>
            <w:r w:rsidRPr="00E01FB6">
              <w:rPr>
                <w:rFonts w:hint="eastAsia"/>
                <w:lang w:val="en-GB"/>
              </w:rPr>
              <w:t>M</w:t>
            </w:r>
            <w:r w:rsidRPr="00E01FB6">
              <w:rPr>
                <w:rFonts w:hint="eastAsia"/>
                <w:lang w:val="en-GB"/>
              </w:rPr>
              <w:t>和一个正整数</w:t>
            </w:r>
            <w:r w:rsidRPr="00E01FB6">
              <w:rPr>
                <w:rFonts w:hint="eastAsia"/>
                <w:lang w:val="en-GB"/>
              </w:rPr>
              <w:t>k</w:t>
            </w:r>
            <w:r w:rsidRPr="00E01FB6">
              <w:rPr>
                <w:rFonts w:hint="eastAsia"/>
                <w:lang w:val="en-GB"/>
              </w:rPr>
              <w:t>，</w:t>
            </w:r>
            <w:r w:rsidRPr="00E01FB6">
              <w:rPr>
                <w:rFonts w:hint="eastAsia"/>
                <w:lang w:val="en-GB"/>
              </w:rPr>
              <w:t>IM</w:t>
            </w:r>
            <w:r w:rsidRPr="00E01FB6">
              <w:rPr>
                <w:rFonts w:hint="eastAsia"/>
                <w:lang w:val="en-GB"/>
              </w:rPr>
              <w:t>算法</w:t>
            </w:r>
            <w:r>
              <w:rPr>
                <w:rFonts w:hint="eastAsia"/>
                <w:lang w:val="en-GB"/>
              </w:rPr>
              <w:t>的目标是</w:t>
            </w:r>
            <w:r w:rsidRPr="00E01FB6">
              <w:rPr>
                <w:rFonts w:hint="eastAsia"/>
                <w:lang w:val="en-GB"/>
              </w:rPr>
              <w:t>从</w:t>
            </w:r>
            <w:r w:rsidRPr="00E01FB6">
              <w:rPr>
                <w:rFonts w:hint="eastAsia"/>
                <w:lang w:val="en-GB"/>
              </w:rPr>
              <w:t>V</w:t>
            </w:r>
            <w:r w:rsidRPr="00E01FB6">
              <w:rPr>
                <w:rFonts w:hint="eastAsia"/>
                <w:lang w:val="en-GB"/>
              </w:rPr>
              <w:t>中挑出</w:t>
            </w:r>
            <w:r w:rsidRPr="00E01FB6">
              <w:rPr>
                <w:rFonts w:hint="eastAsia"/>
                <w:lang w:val="en-GB"/>
              </w:rPr>
              <w:t>k</w:t>
            </w:r>
            <w:proofErr w:type="gramStart"/>
            <w:r w:rsidRPr="00E01FB6">
              <w:rPr>
                <w:rFonts w:hint="eastAsia"/>
                <w:lang w:val="en-GB"/>
              </w:rPr>
              <w:t>个</w:t>
            </w:r>
            <w:proofErr w:type="gramEnd"/>
            <w:r w:rsidRPr="00E01FB6">
              <w:rPr>
                <w:rFonts w:hint="eastAsia"/>
                <w:lang w:val="en-GB"/>
              </w:rPr>
              <w:t>节点组成一个集合</w:t>
            </w:r>
            <w:r w:rsidRPr="00E01FB6">
              <w:rPr>
                <w:rFonts w:hint="eastAsia"/>
                <w:lang w:val="en-GB"/>
              </w:rPr>
              <w:t>S</w:t>
            </w:r>
            <w:r w:rsidRPr="00E01FB6">
              <w:rPr>
                <w:rFonts w:hint="eastAsia"/>
                <w:lang w:val="en-GB"/>
              </w:rPr>
              <w:t>使得它的影响范围最广</w:t>
            </w:r>
            <w:r>
              <w:rPr>
                <w:rFonts w:hint="eastAsia"/>
                <w:lang w:val="en-GB"/>
              </w:rPr>
              <w:t>。</w:t>
            </w:r>
          </w:p>
        </w:tc>
      </w:tr>
      <w:tr w:rsidR="004239FD" w14:paraId="1BBA692B" w14:textId="77777777" w:rsidTr="00DD64EE">
        <w:trPr>
          <w:ins w:id="51" w:author="Administrator" w:date="2019-04-22T20:38:00Z"/>
        </w:trPr>
        <w:tc>
          <w:tcPr>
            <w:tcW w:w="2160" w:type="dxa"/>
          </w:tcPr>
          <w:p w14:paraId="09838264" w14:textId="6DAEE8BE" w:rsidR="004239FD" w:rsidRPr="0032404E" w:rsidRDefault="00CE2403" w:rsidP="00E52789">
            <w:pPr>
              <w:jc w:val="left"/>
              <w:rPr>
                <w:ins w:id="52" w:author="Administrator" w:date="2019-04-22T20:38:00Z"/>
                <w:lang w:val="en-GB"/>
              </w:rPr>
            </w:pPr>
            <w:r>
              <w:rPr>
                <w:rFonts w:hint="eastAsia"/>
                <w:lang w:val="en-GB"/>
              </w:rPr>
              <w:t>RR</w:t>
            </w:r>
            <w:r w:rsidR="00F0395F">
              <w:rPr>
                <w:rFonts w:hint="eastAsia"/>
                <w:lang w:val="en-GB"/>
              </w:rPr>
              <w:t xml:space="preserve"> Set</w:t>
            </w:r>
          </w:p>
        </w:tc>
        <w:tc>
          <w:tcPr>
            <w:tcW w:w="5894" w:type="dxa"/>
          </w:tcPr>
          <w:p w14:paraId="152DDE6B" w14:textId="74E49E4C" w:rsidR="004239FD" w:rsidRDefault="003A1E74" w:rsidP="00E52789">
            <w:pPr>
              <w:jc w:val="left"/>
              <w:rPr>
                <w:ins w:id="53" w:author="Administrator" w:date="2019-04-22T20:38:00Z"/>
                <w:lang w:val="en-GB"/>
              </w:rPr>
            </w:pPr>
            <w:r>
              <w:rPr>
                <w:rFonts w:hint="eastAsia"/>
                <w:lang w:val="en-GB"/>
              </w:rPr>
              <w:t>给定一个图</w:t>
            </w:r>
            <w:r>
              <w:rPr>
                <w:rFonts w:hint="eastAsia"/>
                <w:lang w:val="en-GB"/>
              </w:rPr>
              <w:t>G</w:t>
            </w:r>
            <w:proofErr w:type="gramStart"/>
            <w:r>
              <w:rPr>
                <w:lang w:val="en-GB"/>
              </w:rPr>
              <w:t>’</w:t>
            </w:r>
            <w:proofErr w:type="gramEnd"/>
            <w:r>
              <w:rPr>
                <w:rFonts w:hint="eastAsia"/>
                <w:lang w:val="en-GB"/>
              </w:rPr>
              <w:t>为图</w:t>
            </w:r>
            <w:r>
              <w:rPr>
                <w:rFonts w:hint="eastAsia"/>
                <w:lang w:val="en-GB"/>
              </w:rPr>
              <w:t>G</w:t>
            </w:r>
            <w:r>
              <w:rPr>
                <w:rFonts w:hint="eastAsia"/>
                <w:lang w:val="en-GB"/>
              </w:rPr>
              <w:t>上的草图，</w:t>
            </w:r>
            <w:r>
              <w:rPr>
                <w:rFonts w:hint="eastAsia"/>
                <w:lang w:val="en-GB"/>
              </w:rPr>
              <w:t>RRG</w:t>
            </w:r>
            <w:proofErr w:type="gramStart"/>
            <w:r>
              <w:rPr>
                <w:lang w:val="en-GB"/>
              </w:rPr>
              <w:t>’</w:t>
            </w:r>
            <w:proofErr w:type="gramEnd"/>
            <w:r>
              <w:rPr>
                <w:rFonts w:hint="eastAsia"/>
                <w:lang w:val="en-GB"/>
              </w:rPr>
              <w:t>（</w:t>
            </w:r>
            <w:r>
              <w:rPr>
                <w:rFonts w:hint="eastAsia"/>
                <w:lang w:val="en-GB"/>
              </w:rPr>
              <w:t>v</w:t>
            </w:r>
            <w:r>
              <w:rPr>
                <w:rFonts w:hint="eastAsia"/>
                <w:lang w:val="en-GB"/>
              </w:rPr>
              <w:t>）表示在</w:t>
            </w:r>
            <w:r>
              <w:rPr>
                <w:rFonts w:hint="eastAsia"/>
                <w:lang w:val="en-GB"/>
              </w:rPr>
              <w:t>G</w:t>
            </w:r>
            <w:proofErr w:type="gramStart"/>
            <w:r>
              <w:rPr>
                <w:lang w:val="en-GB"/>
              </w:rPr>
              <w:t>’</w:t>
            </w:r>
            <w:proofErr w:type="gramEnd"/>
            <w:r>
              <w:rPr>
                <w:rFonts w:hint="eastAsia"/>
                <w:lang w:val="en-GB"/>
              </w:rPr>
              <w:t>中可以到达</w:t>
            </w:r>
            <w:r>
              <w:rPr>
                <w:rFonts w:hint="eastAsia"/>
                <w:lang w:val="en-GB"/>
              </w:rPr>
              <w:t>v</w:t>
            </w:r>
            <w:r>
              <w:rPr>
                <w:rFonts w:hint="eastAsia"/>
                <w:lang w:val="en-GB"/>
              </w:rPr>
              <w:t>的所有结点。</w:t>
            </w:r>
          </w:p>
        </w:tc>
      </w:tr>
    </w:tbl>
    <w:p w14:paraId="6B178D64" w14:textId="77777777" w:rsidR="00BF492D" w:rsidRDefault="00BF492D" w:rsidP="00BF492D">
      <w:pPr>
        <w:spacing w:afterLines="50" w:after="156"/>
        <w:ind w:left="2516" w:hanging="2096"/>
        <w:rPr>
          <w:lang w:val="en-GB"/>
        </w:rPr>
      </w:pPr>
    </w:p>
    <w:p w14:paraId="01981BC2" w14:textId="77777777" w:rsidR="00BF492D" w:rsidRDefault="00C312CB" w:rsidP="00C312CB">
      <w:pPr>
        <w:pStyle w:val="2"/>
        <w:rPr>
          <w:lang w:val="en-GB"/>
        </w:rPr>
      </w:pPr>
      <w:bookmarkStart w:id="54" w:name="_Toc6995474"/>
      <w:r>
        <w:rPr>
          <w:rFonts w:hint="eastAsia"/>
          <w:lang w:val="en-GB"/>
        </w:rPr>
        <w:t xml:space="preserve">1.3 </w:t>
      </w:r>
      <w:r w:rsidR="00B73DAD">
        <w:rPr>
          <w:rFonts w:hint="eastAsia"/>
          <w:lang w:val="en-GB"/>
        </w:rPr>
        <w:t>首字母缩写词和缩略语</w:t>
      </w:r>
      <w:bookmarkEnd w:id="5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3681"/>
        <w:gridCol w:w="2903"/>
      </w:tblGrid>
      <w:tr w:rsidR="00601664" w14:paraId="7D047035" w14:textId="77777777" w:rsidTr="00DD64EE">
        <w:tc>
          <w:tcPr>
            <w:tcW w:w="1260" w:type="dxa"/>
            <w:shd w:val="clear" w:color="auto" w:fill="CCCCCC"/>
          </w:tcPr>
          <w:p w14:paraId="436DA0A4" w14:textId="77777777" w:rsidR="00601664" w:rsidRPr="002A2EF7" w:rsidRDefault="00601664" w:rsidP="00E52789">
            <w:pPr>
              <w:jc w:val="center"/>
              <w:rPr>
                <w:b/>
                <w:lang w:val="en-GB"/>
              </w:rPr>
            </w:pPr>
            <w:r w:rsidRPr="002A2EF7">
              <w:rPr>
                <w:rFonts w:hint="eastAsia"/>
                <w:b/>
                <w:lang w:val="en-GB"/>
              </w:rPr>
              <w:t>缩略语</w:t>
            </w:r>
          </w:p>
        </w:tc>
        <w:tc>
          <w:tcPr>
            <w:tcW w:w="3780" w:type="dxa"/>
            <w:shd w:val="clear" w:color="auto" w:fill="CCCCCC"/>
          </w:tcPr>
          <w:p w14:paraId="5FB89223" w14:textId="77777777" w:rsidR="00601664" w:rsidRPr="002A2EF7" w:rsidRDefault="00601664" w:rsidP="00E52789">
            <w:pPr>
              <w:jc w:val="center"/>
              <w:rPr>
                <w:b/>
                <w:lang w:val="en-GB"/>
              </w:rPr>
            </w:pPr>
            <w:r w:rsidRPr="002A2EF7">
              <w:rPr>
                <w:rFonts w:hint="eastAsia"/>
                <w:b/>
                <w:lang w:val="en-GB"/>
              </w:rPr>
              <w:t>英文全称</w:t>
            </w:r>
          </w:p>
        </w:tc>
        <w:tc>
          <w:tcPr>
            <w:tcW w:w="3014" w:type="dxa"/>
            <w:shd w:val="clear" w:color="auto" w:fill="CCCCCC"/>
          </w:tcPr>
          <w:p w14:paraId="46CB36DC" w14:textId="77777777" w:rsidR="00601664" w:rsidRPr="002A2EF7" w:rsidRDefault="00601664" w:rsidP="00E52789">
            <w:pPr>
              <w:jc w:val="center"/>
              <w:rPr>
                <w:b/>
                <w:lang w:val="en-GB"/>
              </w:rPr>
            </w:pPr>
            <w:r w:rsidRPr="002A2EF7">
              <w:rPr>
                <w:rFonts w:hint="eastAsia"/>
                <w:b/>
                <w:lang w:val="en-GB"/>
              </w:rPr>
              <w:t>中文解释</w:t>
            </w:r>
          </w:p>
        </w:tc>
      </w:tr>
      <w:tr w:rsidR="00601664" w14:paraId="43900E1C" w14:textId="77777777" w:rsidTr="00DD64EE">
        <w:tc>
          <w:tcPr>
            <w:tcW w:w="1260" w:type="dxa"/>
          </w:tcPr>
          <w:p w14:paraId="2E519CBD" w14:textId="6470C1BC" w:rsidR="00601664" w:rsidRDefault="009D3EA7" w:rsidP="00E52789">
            <w:pPr>
              <w:jc w:val="left"/>
              <w:rPr>
                <w:lang w:val="en-GB"/>
              </w:rPr>
            </w:pPr>
            <w:ins w:id="55" w:author="Administrator" w:date="2019-04-23T15:25:00Z">
              <w:r>
                <w:rPr>
                  <w:rFonts w:hint="eastAsia"/>
                  <w:kern w:val="0"/>
                </w:rPr>
                <w:t>IM</w:t>
              </w:r>
            </w:ins>
            <w:del w:id="56" w:author="Administrator" w:date="2019-04-22T20:24:00Z">
              <w:r w:rsidR="0058386F" w:rsidDel="0049121E">
                <w:rPr>
                  <w:rFonts w:hint="eastAsia"/>
                  <w:kern w:val="0"/>
                </w:rPr>
                <w:delText>NRL</w:delText>
              </w:r>
            </w:del>
          </w:p>
        </w:tc>
        <w:tc>
          <w:tcPr>
            <w:tcW w:w="3780" w:type="dxa"/>
          </w:tcPr>
          <w:p w14:paraId="0BF6BF54" w14:textId="677BBA25" w:rsidR="00601664" w:rsidRDefault="009D3EA7" w:rsidP="00E52789">
            <w:pPr>
              <w:jc w:val="left"/>
              <w:rPr>
                <w:lang w:val="en-GB"/>
              </w:rPr>
            </w:pPr>
            <w:ins w:id="57" w:author="Administrator" w:date="2019-04-23T15:26:00Z">
              <w:r w:rsidRPr="0032404E">
                <w:rPr>
                  <w:lang w:val="en-GB"/>
                </w:rPr>
                <w:t>Influence Maximization</w:t>
              </w:r>
              <w:r w:rsidDel="0049121E">
                <w:rPr>
                  <w:rFonts w:hint="eastAsia"/>
                  <w:kern w:val="0"/>
                </w:rPr>
                <w:t xml:space="preserve"> </w:t>
              </w:r>
            </w:ins>
            <w:del w:id="58" w:author="Administrator" w:date="2019-04-22T20:24:00Z">
              <w:r w:rsidR="0058386F" w:rsidDel="0049121E">
                <w:rPr>
                  <w:rFonts w:hint="eastAsia"/>
                  <w:kern w:val="0"/>
                </w:rPr>
                <w:delText>N</w:delText>
              </w:r>
              <w:r w:rsidR="0058386F" w:rsidRPr="0058386F" w:rsidDel="0049121E">
                <w:rPr>
                  <w:kern w:val="0"/>
                </w:rPr>
                <w:delText xml:space="preserve">etwork </w:delText>
              </w:r>
              <w:r w:rsidR="0058386F" w:rsidDel="0049121E">
                <w:rPr>
                  <w:rFonts w:hint="eastAsia"/>
                  <w:kern w:val="0"/>
                </w:rPr>
                <w:delText>R</w:delText>
              </w:r>
              <w:r w:rsidR="0058386F" w:rsidRPr="0058386F" w:rsidDel="0049121E">
                <w:rPr>
                  <w:kern w:val="0"/>
                </w:rPr>
                <w:delText xml:space="preserve">epresentation </w:delText>
              </w:r>
              <w:r w:rsidR="0058386F" w:rsidDel="0049121E">
                <w:rPr>
                  <w:rFonts w:hint="eastAsia"/>
                  <w:kern w:val="0"/>
                </w:rPr>
                <w:delText>L</w:delText>
              </w:r>
              <w:r w:rsidR="0058386F" w:rsidRPr="0058386F" w:rsidDel="0049121E">
                <w:rPr>
                  <w:kern w:val="0"/>
                </w:rPr>
                <w:delText>earning</w:delText>
              </w:r>
            </w:del>
          </w:p>
        </w:tc>
        <w:tc>
          <w:tcPr>
            <w:tcW w:w="3014" w:type="dxa"/>
          </w:tcPr>
          <w:p w14:paraId="1416A3A1" w14:textId="02B57BE4" w:rsidR="00601664" w:rsidRDefault="009D3EA7" w:rsidP="00E52789">
            <w:pPr>
              <w:jc w:val="left"/>
              <w:rPr>
                <w:lang w:val="en-GB"/>
              </w:rPr>
            </w:pPr>
            <w:ins w:id="59" w:author="Administrator" w:date="2019-04-23T15:26:00Z">
              <w:r>
                <w:rPr>
                  <w:rFonts w:hint="eastAsia"/>
                  <w:lang w:val="en-GB"/>
                </w:rPr>
                <w:t>影响力最大化</w:t>
              </w:r>
            </w:ins>
            <w:del w:id="60" w:author="Administrator" w:date="2019-04-22T20:24:00Z">
              <w:r w:rsidR="0058386F" w:rsidDel="0049121E">
                <w:rPr>
                  <w:rFonts w:hint="eastAsia"/>
                  <w:lang w:val="en-GB"/>
                </w:rPr>
                <w:delText>网络表示学习</w:delText>
              </w:r>
            </w:del>
          </w:p>
        </w:tc>
      </w:tr>
      <w:tr w:rsidR="00601664" w14:paraId="5619F8D9" w14:textId="77777777" w:rsidTr="00DD64EE">
        <w:tc>
          <w:tcPr>
            <w:tcW w:w="1260" w:type="dxa"/>
          </w:tcPr>
          <w:p w14:paraId="087A31F9" w14:textId="77777777" w:rsidR="00601664" w:rsidRDefault="00601664" w:rsidP="00E52789">
            <w:pPr>
              <w:jc w:val="left"/>
              <w:rPr>
                <w:lang w:val="en-GB"/>
              </w:rPr>
            </w:pPr>
          </w:p>
        </w:tc>
        <w:tc>
          <w:tcPr>
            <w:tcW w:w="3780" w:type="dxa"/>
          </w:tcPr>
          <w:p w14:paraId="52DBE337" w14:textId="77777777" w:rsidR="00601664" w:rsidRDefault="00601664" w:rsidP="00E52789">
            <w:pPr>
              <w:jc w:val="left"/>
              <w:rPr>
                <w:lang w:val="en-GB"/>
              </w:rPr>
            </w:pPr>
          </w:p>
        </w:tc>
        <w:tc>
          <w:tcPr>
            <w:tcW w:w="3014" w:type="dxa"/>
          </w:tcPr>
          <w:p w14:paraId="58A892F0" w14:textId="77777777" w:rsidR="00601664" w:rsidRDefault="00601664" w:rsidP="00E52789">
            <w:pPr>
              <w:jc w:val="left"/>
              <w:rPr>
                <w:lang w:val="en-GB"/>
              </w:rPr>
            </w:pPr>
          </w:p>
        </w:tc>
      </w:tr>
    </w:tbl>
    <w:p w14:paraId="3D6C79BE" w14:textId="77777777" w:rsidR="00210BAF" w:rsidRDefault="00210BAF" w:rsidP="003A7689"/>
    <w:p w14:paraId="058750DC" w14:textId="77777777" w:rsidR="00995539" w:rsidRDefault="003A7689" w:rsidP="00995539">
      <w:pPr>
        <w:pStyle w:val="2"/>
      </w:pPr>
      <w:bookmarkStart w:id="61" w:name="_Toc6995475"/>
      <w:r>
        <w:rPr>
          <w:rFonts w:hint="eastAsia"/>
        </w:rPr>
        <w:t>1.4</w:t>
      </w:r>
      <w:r w:rsidR="00995539">
        <w:rPr>
          <w:rFonts w:hint="eastAsia"/>
        </w:rPr>
        <w:t xml:space="preserve"> </w:t>
      </w:r>
      <w:r w:rsidR="00995539">
        <w:rPr>
          <w:rFonts w:hint="eastAsia"/>
        </w:rPr>
        <w:t>概述</w:t>
      </w:r>
      <w:bookmarkEnd w:id="61"/>
    </w:p>
    <w:p w14:paraId="187CD9B3" w14:textId="38803C73" w:rsidR="0066265B" w:rsidRDefault="0066265B" w:rsidP="0066265B">
      <w:pPr>
        <w:ind w:firstLine="420"/>
      </w:pPr>
      <w:r>
        <w:rPr>
          <w:rFonts w:hint="eastAsia"/>
        </w:rPr>
        <w:t>本研究报告分为概述、前言、国内外研究现状和发展趋势以及总结四个部分：</w:t>
      </w:r>
    </w:p>
    <w:p w14:paraId="093ED4F1" w14:textId="0BC4FDED" w:rsidR="00D95D13" w:rsidRDefault="0066265B" w:rsidP="0066265B">
      <w:pPr>
        <w:ind w:firstLine="420"/>
        <w:rPr>
          <w:kern w:val="0"/>
        </w:rPr>
      </w:pPr>
      <w:r>
        <w:rPr>
          <w:rFonts w:hint="eastAsia"/>
          <w:kern w:val="0"/>
        </w:rPr>
        <w:t>第一章，</w:t>
      </w:r>
      <w:r w:rsidR="004754BE">
        <w:rPr>
          <w:rFonts w:hint="eastAsia"/>
          <w:kern w:val="0"/>
        </w:rPr>
        <w:t>概述部分</w:t>
      </w:r>
      <w:r>
        <w:rPr>
          <w:rFonts w:hint="eastAsia"/>
          <w:kern w:val="0"/>
        </w:rPr>
        <w:t>简要说明本文的编写目的，对一些定义和缩略语进行解释，概括整个报告的总体内容</w:t>
      </w:r>
      <w:r w:rsidR="004754BE">
        <w:rPr>
          <w:rFonts w:hint="eastAsia"/>
          <w:kern w:val="0"/>
        </w:rPr>
        <w:t>；</w:t>
      </w:r>
    </w:p>
    <w:p w14:paraId="08B8542A" w14:textId="50DA6507" w:rsidR="0066265B" w:rsidRDefault="00D95D13" w:rsidP="0066265B">
      <w:pPr>
        <w:ind w:firstLine="420"/>
      </w:pPr>
      <w:r>
        <w:rPr>
          <w:rFonts w:hint="eastAsia"/>
          <w:kern w:val="0"/>
        </w:rPr>
        <w:t>第二章</w:t>
      </w:r>
      <w:r>
        <w:rPr>
          <w:kern w:val="0"/>
        </w:rPr>
        <w:t>，</w:t>
      </w:r>
      <w:r w:rsidR="0066265B">
        <w:rPr>
          <w:rFonts w:hint="eastAsia"/>
          <w:kern w:val="0"/>
        </w:rPr>
        <w:t>前言部分简要阐述</w:t>
      </w:r>
      <w:del w:id="62" w:author="Administrator" w:date="2019-04-22T20:34:00Z">
        <w:r w:rsidR="0066265B" w:rsidDel="004239FD">
          <w:rPr>
            <w:rFonts w:hint="eastAsia"/>
            <w:kern w:val="0"/>
          </w:rPr>
          <w:delText>N</w:delText>
        </w:r>
        <w:r w:rsidR="00543612" w:rsidDel="004239FD">
          <w:rPr>
            <w:rFonts w:hint="eastAsia"/>
            <w:kern w:val="0"/>
          </w:rPr>
          <w:delText>R</w:delText>
        </w:r>
        <w:r w:rsidR="0066265B" w:rsidDel="004239FD">
          <w:rPr>
            <w:rFonts w:hint="eastAsia"/>
            <w:kern w:val="0"/>
          </w:rPr>
          <w:delText>L</w:delText>
        </w:r>
        <w:r w:rsidR="0066265B" w:rsidDel="004239FD">
          <w:rPr>
            <w:rFonts w:hint="eastAsia"/>
            <w:kern w:val="0"/>
          </w:rPr>
          <w:delText>的重要性。</w:delText>
        </w:r>
      </w:del>
      <w:ins w:id="63" w:author="Administrator" w:date="2019-04-22T20:34:00Z">
        <w:r w:rsidR="004239FD">
          <w:rPr>
            <w:rFonts w:hint="eastAsia"/>
            <w:kern w:val="0"/>
          </w:rPr>
          <w:t>IM</w:t>
        </w:r>
        <w:r w:rsidR="004239FD">
          <w:rPr>
            <w:rFonts w:hint="eastAsia"/>
            <w:kern w:val="0"/>
          </w:rPr>
          <w:t>问题的重要性。</w:t>
        </w:r>
      </w:ins>
    </w:p>
    <w:p w14:paraId="22818236" w14:textId="331C76D6" w:rsidR="0066265B" w:rsidRDefault="0066265B" w:rsidP="0066265B">
      <w:pPr>
        <w:ind w:firstLine="420"/>
      </w:pPr>
      <w:r>
        <w:rPr>
          <w:rFonts w:hint="eastAsia"/>
        </w:rPr>
        <w:t>第</w:t>
      </w:r>
      <w:r w:rsidR="00D95D13">
        <w:rPr>
          <w:rFonts w:hint="eastAsia"/>
        </w:rPr>
        <w:t>三</w:t>
      </w:r>
      <w:r>
        <w:rPr>
          <w:rFonts w:hint="eastAsia"/>
        </w:rPr>
        <w:t>章，给出近年来</w:t>
      </w:r>
      <w:del w:id="64" w:author="Administrator" w:date="2019-04-22T20:35:00Z">
        <w:r w:rsidDel="004239FD">
          <w:rPr>
            <w:rFonts w:hint="eastAsia"/>
          </w:rPr>
          <w:delText>N</w:delText>
        </w:r>
        <w:r w:rsidR="00543612" w:rsidDel="004239FD">
          <w:rPr>
            <w:rFonts w:hint="eastAsia"/>
          </w:rPr>
          <w:delText>R</w:delText>
        </w:r>
        <w:r w:rsidDel="004239FD">
          <w:rPr>
            <w:rFonts w:hint="eastAsia"/>
          </w:rPr>
          <w:delText>L</w:delText>
        </w:r>
      </w:del>
      <w:ins w:id="65" w:author="Administrator" w:date="2019-04-22T20:35:00Z">
        <w:r w:rsidR="004239FD">
          <w:rPr>
            <w:rFonts w:hint="eastAsia"/>
          </w:rPr>
          <w:t>IM</w:t>
        </w:r>
        <w:r w:rsidR="004239FD">
          <w:rPr>
            <w:rFonts w:hint="eastAsia"/>
          </w:rPr>
          <w:t>问题</w:t>
        </w:r>
      </w:ins>
      <w:r>
        <w:rPr>
          <w:rFonts w:hint="eastAsia"/>
        </w:rPr>
        <w:t>在国内外研究现状和发展趋势，主要介绍</w:t>
      </w:r>
      <w:del w:id="66" w:author="Administrator" w:date="2019-04-22T20:35:00Z">
        <w:r w:rsidDel="004239FD">
          <w:rPr>
            <w:rFonts w:hint="eastAsia"/>
          </w:rPr>
          <w:delText>同构信息网络的网络表示学习方法</w:delText>
        </w:r>
        <w:r w:rsidR="007637EC" w:rsidDel="004239FD">
          <w:rPr>
            <w:rFonts w:hint="eastAsia"/>
          </w:rPr>
          <w:delText>，</w:delText>
        </w:r>
        <w:r w:rsidR="009A4CE3" w:rsidDel="004239FD">
          <w:rPr>
            <w:rFonts w:hint="eastAsia"/>
          </w:rPr>
          <w:delText>具体</w:delText>
        </w:r>
        <w:r w:rsidR="007637EC" w:rsidDel="004239FD">
          <w:rPr>
            <w:rFonts w:hint="eastAsia"/>
          </w:rPr>
          <w:delText>从基于矩阵分解、随机游走、深度学习</w:delText>
        </w:r>
        <w:r w:rsidR="009A4CE3" w:rsidDel="004239FD">
          <w:rPr>
            <w:rFonts w:hint="eastAsia"/>
          </w:rPr>
          <w:delText>、其他</w:delText>
        </w:r>
        <w:r w:rsidR="007637EC" w:rsidDel="004239FD">
          <w:rPr>
            <w:rFonts w:hint="eastAsia"/>
          </w:rPr>
          <w:delText>等方式展开介绍</w:delText>
        </w:r>
        <w:r w:rsidR="009A4CE3" w:rsidDel="004239FD">
          <w:rPr>
            <w:rFonts w:hint="eastAsia"/>
          </w:rPr>
          <w:delText>，并对此部分进行了小结</w:delText>
        </w:r>
        <w:r w:rsidDel="004239FD">
          <w:rPr>
            <w:rFonts w:hint="eastAsia"/>
          </w:rPr>
          <w:delText>。</w:delText>
        </w:r>
      </w:del>
      <w:ins w:id="67" w:author="Administrator" w:date="2019-04-22T20:35:00Z">
        <w:r w:rsidR="004239FD">
          <w:rPr>
            <w:rFonts w:hint="eastAsia"/>
          </w:rPr>
          <w:t>IM</w:t>
        </w:r>
        <w:r w:rsidR="004239FD">
          <w:rPr>
            <w:rFonts w:hint="eastAsia"/>
          </w:rPr>
          <w:t>的模型。</w:t>
        </w:r>
      </w:ins>
    </w:p>
    <w:p w14:paraId="52D93541" w14:textId="04BEB96C" w:rsidR="007637EC" w:rsidRPr="007637EC" w:rsidRDefault="007637EC" w:rsidP="0066265B">
      <w:pPr>
        <w:ind w:firstLine="420"/>
      </w:pPr>
      <w:r>
        <w:rPr>
          <w:rFonts w:hint="eastAsia"/>
        </w:rPr>
        <w:t>第四章，给出近年来</w:t>
      </w:r>
      <w:del w:id="68" w:author="Administrator" w:date="2019-04-22T20:35:00Z">
        <w:r w:rsidDel="004239FD">
          <w:rPr>
            <w:rFonts w:hint="eastAsia"/>
          </w:rPr>
          <w:delText>NRL</w:delText>
        </w:r>
      </w:del>
      <w:ins w:id="69" w:author="Administrator" w:date="2019-04-22T20:35:00Z">
        <w:r w:rsidR="004239FD">
          <w:rPr>
            <w:rFonts w:hint="eastAsia"/>
          </w:rPr>
          <w:t>IM</w:t>
        </w:r>
        <w:r w:rsidR="004239FD">
          <w:rPr>
            <w:rFonts w:hint="eastAsia"/>
          </w:rPr>
          <w:t>问题</w:t>
        </w:r>
      </w:ins>
      <w:r>
        <w:rPr>
          <w:rFonts w:hint="eastAsia"/>
        </w:rPr>
        <w:t>在国内外研究现状和发展趋势，主要介绍</w:t>
      </w:r>
      <w:ins w:id="70" w:author="Administrator" w:date="2019-04-22T20:35:00Z">
        <w:r w:rsidR="004239FD">
          <w:rPr>
            <w:rFonts w:hint="eastAsia"/>
          </w:rPr>
          <w:t>IM</w:t>
        </w:r>
        <w:r w:rsidR="004239FD">
          <w:rPr>
            <w:rFonts w:hint="eastAsia"/>
          </w:rPr>
          <w:t>的算法。</w:t>
        </w:r>
      </w:ins>
      <w:del w:id="71" w:author="Administrator" w:date="2019-04-22T20:35:00Z">
        <w:r w:rsidDel="004239FD">
          <w:rPr>
            <w:rFonts w:hint="eastAsia"/>
          </w:rPr>
          <w:delText>异构信息网络的网络表示学习方法，</w:delText>
        </w:r>
        <w:r w:rsidR="009A4CE3" w:rsidDel="004239FD">
          <w:rPr>
            <w:rFonts w:hint="eastAsia"/>
          </w:rPr>
          <w:delText>具体</w:delText>
        </w:r>
        <w:r w:rsidDel="004239FD">
          <w:rPr>
            <w:rFonts w:hint="eastAsia"/>
          </w:rPr>
          <w:delText>从基于深度学习、</w:delText>
        </w:r>
        <w:r w:rsidR="009A4CE3" w:rsidDel="004239FD">
          <w:rPr>
            <w:rFonts w:hint="eastAsia"/>
          </w:rPr>
          <w:delText>网络重构、</w:delText>
        </w:r>
        <w:r w:rsidDel="004239FD">
          <w:rPr>
            <w:rFonts w:hint="eastAsia"/>
          </w:rPr>
          <w:delText>随机游走、</w:delText>
        </w:r>
        <w:r w:rsidR="009A4CE3" w:rsidDel="004239FD">
          <w:rPr>
            <w:rFonts w:hint="eastAsia"/>
          </w:rPr>
          <w:delText>多视图降维</w:delText>
        </w:r>
        <w:r w:rsidDel="004239FD">
          <w:rPr>
            <w:rFonts w:hint="eastAsia"/>
          </w:rPr>
          <w:delText>等方式展开介绍</w:delText>
        </w:r>
        <w:r w:rsidR="009A4CE3" w:rsidDel="004239FD">
          <w:rPr>
            <w:rFonts w:hint="eastAsia"/>
          </w:rPr>
          <w:delText>，并对此部分进行了小结</w:delText>
        </w:r>
        <w:r w:rsidDel="004239FD">
          <w:rPr>
            <w:rFonts w:hint="eastAsia"/>
          </w:rPr>
          <w:delText>。</w:delText>
        </w:r>
      </w:del>
    </w:p>
    <w:p w14:paraId="59DBD1C1" w14:textId="451D12C8" w:rsidR="007637EC" w:rsidRDefault="0066265B" w:rsidP="0066265B">
      <w:pPr>
        <w:ind w:firstLine="420"/>
      </w:pPr>
      <w:r>
        <w:rPr>
          <w:rFonts w:hint="eastAsia"/>
        </w:rPr>
        <w:t>第</w:t>
      </w:r>
      <w:r w:rsidR="007637EC">
        <w:rPr>
          <w:rFonts w:hint="eastAsia"/>
        </w:rPr>
        <w:t>五</w:t>
      </w:r>
      <w:r>
        <w:rPr>
          <w:rFonts w:hint="eastAsia"/>
        </w:rPr>
        <w:t>章，</w:t>
      </w:r>
      <w:ins w:id="72" w:author="Administrator" w:date="2019-04-22T20:29:00Z">
        <w:r w:rsidR="00182416" w:rsidDel="00182416">
          <w:rPr>
            <w:rFonts w:hint="eastAsia"/>
          </w:rPr>
          <w:t xml:space="preserve"> </w:t>
        </w:r>
      </w:ins>
      <w:del w:id="73" w:author="Administrator" w:date="2019-04-22T20:29:00Z">
        <w:r w:rsidR="007637EC" w:rsidDel="00182416">
          <w:rPr>
            <w:rFonts w:hint="eastAsia"/>
          </w:rPr>
          <w:delText>给出近年来</w:delText>
        </w:r>
        <w:r w:rsidR="007637EC" w:rsidDel="00182416">
          <w:rPr>
            <w:rFonts w:hint="eastAsia"/>
          </w:rPr>
          <w:delText>NRL</w:delText>
        </w:r>
        <w:r w:rsidR="007637EC" w:rsidDel="00182416">
          <w:rPr>
            <w:rFonts w:hint="eastAsia"/>
          </w:rPr>
          <w:delText>在国内外研究现状和发展趋势，主要介绍动态网络的网络表示学习方法。</w:delText>
        </w:r>
      </w:del>
    </w:p>
    <w:p w14:paraId="3335AB70" w14:textId="32CBEFCD" w:rsidR="00995539" w:rsidRDefault="007637EC" w:rsidP="0066265B">
      <w:pPr>
        <w:ind w:firstLine="420"/>
      </w:pPr>
      <w:r>
        <w:rPr>
          <w:rFonts w:hint="eastAsia"/>
        </w:rPr>
        <w:lastRenderedPageBreak/>
        <w:t>第六章，</w:t>
      </w:r>
      <w:ins w:id="74" w:author="Administrator" w:date="2019-04-22T20:29:00Z">
        <w:r w:rsidR="00182416" w:rsidDel="00182416">
          <w:t xml:space="preserve"> </w:t>
        </w:r>
      </w:ins>
      <w:del w:id="75" w:author="Administrator" w:date="2019-04-22T20:29:00Z">
        <w:r w:rsidR="0066265B" w:rsidDel="00182416">
          <w:delText>对本文内容进行总结。</w:delText>
        </w:r>
      </w:del>
    </w:p>
    <w:p w14:paraId="61358830" w14:textId="2856E55E" w:rsidR="009A4CE3" w:rsidRDefault="009A4CE3" w:rsidP="0066265B">
      <w:pPr>
        <w:ind w:firstLine="420"/>
      </w:pPr>
      <w:r>
        <w:rPr>
          <w:rFonts w:hint="eastAsia"/>
        </w:rPr>
        <w:t>第七章，</w:t>
      </w:r>
      <w:del w:id="76" w:author="Administrator" w:date="2019-04-22T20:29:00Z">
        <w:r w:rsidDel="00182416">
          <w:rPr>
            <w:rFonts w:hint="eastAsia"/>
          </w:rPr>
          <w:delText>给出本文的参考文献列表。</w:delText>
        </w:r>
      </w:del>
    </w:p>
    <w:p w14:paraId="6253CAA8" w14:textId="6954CD13" w:rsidR="009A4CE3" w:rsidRPr="0066265B" w:rsidRDefault="009A4CE3" w:rsidP="0066265B">
      <w:pPr>
        <w:ind w:firstLine="420"/>
      </w:pPr>
      <w:r>
        <w:rPr>
          <w:rFonts w:hint="eastAsia"/>
        </w:rPr>
        <w:t>第八章</w:t>
      </w:r>
      <w:del w:id="77" w:author="Administrator" w:date="2019-04-22T20:35:00Z">
        <w:r w:rsidDel="004239FD">
          <w:rPr>
            <w:rFonts w:hint="eastAsia"/>
          </w:rPr>
          <w:delText>，</w:delText>
        </w:r>
      </w:del>
      <w:del w:id="78" w:author="Administrator" w:date="2019-04-22T20:29:00Z">
        <w:r w:rsidDel="00182416">
          <w:rPr>
            <w:rFonts w:hint="eastAsia"/>
          </w:rPr>
          <w:delText>补充介绍</w:delText>
        </w:r>
        <w:r w:rsidDel="00182416">
          <w:rPr>
            <w:rFonts w:hint="eastAsia"/>
          </w:rPr>
          <w:delText>word</w:delText>
        </w:r>
        <w:r w:rsidDel="00182416">
          <w:delText>2</w:delText>
        </w:r>
        <w:r w:rsidDel="00182416">
          <w:rPr>
            <w:rFonts w:hint="eastAsia"/>
          </w:rPr>
          <w:delText>vec</w:delText>
        </w:r>
        <w:r w:rsidDel="00182416">
          <w:rPr>
            <w:rFonts w:hint="eastAsia"/>
          </w:rPr>
          <w:delText>的两个优化加速策略</w:delText>
        </w:r>
      </w:del>
      <w:r>
        <w:rPr>
          <w:rFonts w:hint="eastAsia"/>
        </w:rPr>
        <w:t>。</w:t>
      </w:r>
    </w:p>
    <w:p w14:paraId="44E2E340" w14:textId="0FFE5CCD" w:rsidR="009C2B33" w:rsidRPr="007C2477" w:rsidRDefault="00FA5A37" w:rsidP="00C1585E">
      <w:pPr>
        <w:pStyle w:val="1"/>
      </w:pPr>
      <w:bookmarkStart w:id="79" w:name="_Toc506050094"/>
      <w:bookmarkStart w:id="80" w:name="_Toc6995476"/>
      <w:r>
        <w:lastRenderedPageBreak/>
        <w:t>2</w:t>
      </w:r>
      <w:r w:rsidR="00942F14">
        <w:rPr>
          <w:rFonts w:hint="eastAsia"/>
        </w:rPr>
        <w:t xml:space="preserve">. </w:t>
      </w:r>
      <w:r w:rsidR="00655F8C">
        <w:rPr>
          <w:rFonts w:hint="eastAsia"/>
        </w:rPr>
        <w:t>引</w:t>
      </w:r>
      <w:r w:rsidR="009C2B33" w:rsidRPr="007C2477">
        <w:rPr>
          <w:rFonts w:hint="eastAsia"/>
        </w:rPr>
        <w:t>言</w:t>
      </w:r>
      <w:bookmarkEnd w:id="79"/>
      <w:bookmarkEnd w:id="80"/>
    </w:p>
    <w:p w14:paraId="5DF1E166" w14:textId="4F1D70BF" w:rsidR="005D51EE" w:rsidRDefault="005D51EE" w:rsidP="00F9582F">
      <w:pPr>
        <w:ind w:firstLine="420"/>
        <w:rPr>
          <w:ins w:id="81" w:author="Administrator" w:date="2019-04-23T15:34:00Z"/>
        </w:rPr>
      </w:pPr>
      <w:ins w:id="82" w:author="Administrator" w:date="2019-04-22T20:48:00Z">
        <w:r w:rsidRPr="005D51EE">
          <w:rPr>
            <w:rFonts w:hint="eastAsia"/>
          </w:rPr>
          <w:t>过去的几十年见证了在线互动的蓬勃发展，产生了数量空前的内容。在线社交网络的普及引起了人们对信息传播的关注，因为一条信息可以通过在网络上朋友之间的“口碑”传播迅速变得无处不在。</w:t>
        </w:r>
      </w:ins>
      <w:ins w:id="83" w:author="Administrator" w:date="2019-04-22T20:49:00Z">
        <w:r>
          <w:rPr>
            <w:rFonts w:hint="eastAsia"/>
          </w:rPr>
          <w:t>这种扩散现象已经在许多的应用中被证明是强大的，例如采用政治立场和技术创新。最近的一个例子是唐纳德·特朗普的总统竞选。</w:t>
        </w:r>
        <w:r>
          <w:rPr>
            <w:rFonts w:hint="eastAsia"/>
          </w:rPr>
          <w:t>2016</w:t>
        </w:r>
        <w:r>
          <w:rPr>
            <w:rFonts w:hint="eastAsia"/>
          </w:rPr>
          <w:t>年，</w:t>
        </w:r>
        <w:r>
          <w:rPr>
            <w:rFonts w:hint="eastAsia"/>
          </w:rPr>
          <w:t>Twitter</w:t>
        </w:r>
        <w:r>
          <w:rPr>
            <w:rFonts w:hint="eastAsia"/>
          </w:rPr>
          <w:t>几乎每天都被用作竞选工具。因此，在线社交网络中的信息传播吸引了计算机科学、物理学、流行病学等多个领域的广泛研究</w:t>
        </w:r>
      </w:ins>
      <w:r w:rsidR="00F0395F">
        <w:fldChar w:fldCharType="begin"/>
      </w:r>
      <w:r w:rsidR="00F0395F">
        <w:instrText xml:space="preserve"> </w:instrText>
      </w:r>
      <w:r w:rsidR="00F0395F">
        <w:rPr>
          <w:rFonts w:hint="eastAsia"/>
        </w:rPr>
        <w:instrText>REF _Ref7014981 \r \h</w:instrText>
      </w:r>
      <w:r w:rsidR="00F0395F">
        <w:instrText xml:space="preserve"> </w:instrText>
      </w:r>
      <w:r w:rsidR="00F0395F">
        <w:fldChar w:fldCharType="separate"/>
      </w:r>
      <w:r w:rsidR="00F0395F">
        <w:t>[1]</w:t>
      </w:r>
      <w:r w:rsidR="00F0395F">
        <w:fldChar w:fldCharType="end"/>
      </w:r>
    </w:p>
    <w:p w14:paraId="271AC6C1" w14:textId="3EE88D86" w:rsidR="00924F28" w:rsidRDefault="00924F28" w:rsidP="00FB6C1D">
      <w:pPr>
        <w:ind w:firstLine="420"/>
        <w:rPr>
          <w:ins w:id="84" w:author="Administrator" w:date="2019-04-23T15:38:00Z"/>
        </w:rPr>
      </w:pPr>
      <w:ins w:id="85" w:author="Administrator" w:date="2019-04-23T15:35:00Z">
        <w:r w:rsidRPr="00924F28">
          <w:rPr>
            <w:rFonts w:hint="eastAsia"/>
          </w:rPr>
          <w:t>随着科学技术的发展，越来越多的个人和公司使用社交网络来促进他们的业务，传播新闻、思想和观点，社交网络有许多研究应用，如链接预测、谣言控制、影响力最大化。然而，大多数研究工作只考虑单一影响的传播。事实上，不同的观点甚至相反的观点在社交网络中同时传播的情况经常发生。一个</w:t>
        </w:r>
        <w:r>
          <w:rPr>
            <w:rFonts w:hint="eastAsia"/>
          </w:rPr>
          <w:t>显然</w:t>
        </w:r>
        <w:r w:rsidRPr="00924F28">
          <w:rPr>
            <w:rFonts w:hint="eastAsia"/>
          </w:rPr>
          <w:t>的问题是，当社会网络中存在竞争时，影响力如何传播，我们称之为影响力竞争问题。影响力阻塞最大化</w:t>
        </w:r>
        <w:r w:rsidRPr="00924F28">
          <w:rPr>
            <w:rFonts w:hint="eastAsia"/>
          </w:rPr>
          <w:t>( IBM )</w:t>
        </w:r>
        <w:r w:rsidRPr="00924F28">
          <w:rPr>
            <w:rFonts w:hint="eastAsia"/>
          </w:rPr>
          <w:t>问题是一种影响力竞争问题。</w:t>
        </w:r>
        <w:r w:rsidRPr="00924F28">
          <w:rPr>
            <w:rFonts w:hint="eastAsia"/>
          </w:rPr>
          <w:t>IBM</w:t>
        </w:r>
        <w:r w:rsidRPr="00924F28">
          <w:rPr>
            <w:rFonts w:hint="eastAsia"/>
          </w:rPr>
          <w:t>问题的目标是尽可能阻止竞争对手的影响力的扩散</w:t>
        </w:r>
      </w:ins>
      <w:ins w:id="86" w:author="Administrator" w:date="2019-04-23T15:38:00Z">
        <w:r>
          <w:fldChar w:fldCharType="begin"/>
        </w:r>
        <w:r>
          <w:instrText xml:space="preserve"> </w:instrText>
        </w:r>
        <w:r>
          <w:rPr>
            <w:rFonts w:hint="eastAsia"/>
          </w:rPr>
          <w:instrText>REF _Ref6926346 \r \h</w:instrText>
        </w:r>
        <w:r>
          <w:instrText xml:space="preserve"> </w:instrText>
        </w:r>
      </w:ins>
      <w:r>
        <w:fldChar w:fldCharType="separate"/>
      </w:r>
      <w:ins w:id="87" w:author="Administrator" w:date="2019-04-23T15:38:00Z">
        <w:r>
          <w:t>[2]</w:t>
        </w:r>
        <w:r>
          <w:fldChar w:fldCharType="end"/>
        </w:r>
      </w:ins>
      <w:ins w:id="88" w:author="Administrator" w:date="2019-04-23T15:35:00Z">
        <w:r w:rsidRPr="00924F28">
          <w:rPr>
            <w:rFonts w:hint="eastAsia"/>
          </w:rPr>
          <w:t>。</w:t>
        </w:r>
      </w:ins>
    </w:p>
    <w:p w14:paraId="7A8A292A" w14:textId="77777777" w:rsidR="00924F28" w:rsidRDefault="00924F28">
      <w:pPr>
        <w:ind w:firstLine="420"/>
        <w:rPr>
          <w:ins w:id="89" w:author="Administrator" w:date="2019-04-22T20:48:00Z"/>
        </w:rPr>
      </w:pPr>
    </w:p>
    <w:p w14:paraId="4F34D967" w14:textId="2FD6C936" w:rsidR="009C2B33" w:rsidRPr="007C2477" w:rsidDel="005D51EE" w:rsidRDefault="009C2B33" w:rsidP="009C2B33">
      <w:pPr>
        <w:ind w:firstLine="420"/>
        <w:rPr>
          <w:del w:id="90" w:author="Administrator" w:date="2019-04-22T20:48:00Z"/>
        </w:rPr>
      </w:pPr>
      <w:del w:id="91" w:author="Administrator" w:date="2019-04-22T20:48:00Z">
        <w:r w:rsidRPr="007C2477" w:rsidDel="005D51EE">
          <w:rPr>
            <w:rFonts w:hint="eastAsia"/>
          </w:rPr>
          <w:delText>现实生活中的各种应用都可以抽象为网络，而网络能够用图进行表示，因此大多数研究</w:delText>
        </w:r>
        <w:r w:rsidR="00C458B3" w:rsidDel="005D51EE">
          <w:rPr>
            <w:rFonts w:hint="eastAsia"/>
          </w:rPr>
          <w:delText>利用</w:delText>
        </w:r>
        <w:r w:rsidR="00C458B3" w:rsidRPr="007C2477" w:rsidDel="005D51EE">
          <w:rPr>
            <w:rFonts w:hint="eastAsia"/>
          </w:rPr>
          <w:delText>一些</w:delText>
        </w:r>
        <w:r w:rsidRPr="007C2477" w:rsidDel="005D51EE">
          <w:rPr>
            <w:rFonts w:hint="eastAsia"/>
          </w:rPr>
          <w:delText>研究图的</w:delText>
        </w:r>
        <w:r w:rsidR="00C458B3" w:rsidDel="005D51EE">
          <w:rPr>
            <w:rFonts w:hint="eastAsia"/>
          </w:rPr>
          <w:delText>方法</w:delText>
        </w:r>
        <w:r w:rsidRPr="007C2477" w:rsidDel="005D51EE">
          <w:rPr>
            <w:rFonts w:hint="eastAsia"/>
          </w:rPr>
          <w:delText>来帮助分析网络，</w:delText>
        </w:r>
        <w:r w:rsidR="00942F14" w:rsidDel="005D51EE">
          <w:rPr>
            <w:rFonts w:hint="eastAsia"/>
          </w:rPr>
          <w:delText>从而</w:delText>
        </w:r>
        <w:r w:rsidRPr="007C2477" w:rsidDel="005D51EE">
          <w:rPr>
            <w:rFonts w:hint="eastAsia"/>
          </w:rPr>
          <w:delText>解决各种实际场景的需求和问题。图是一种重要的数据表示，它出现在现实世界的各种场景中，并广泛应用于计算机科学和生物等相关领域。社交网络</w:delText>
        </w:r>
        <w:r w:rsidR="000C50E8" w:rsidDel="005D51EE">
          <w:rPr>
            <w:rFonts w:hint="eastAsia"/>
          </w:rPr>
          <w:delText>、</w:delText>
        </w:r>
        <w:r w:rsidRPr="007C2477" w:rsidDel="005D51EE">
          <w:rPr>
            <w:rFonts w:hint="eastAsia"/>
          </w:rPr>
          <w:delText>公路网</w:delText>
        </w:r>
        <w:r w:rsidR="000C50E8" w:rsidDel="005D51EE">
          <w:rPr>
            <w:rFonts w:hint="eastAsia"/>
          </w:rPr>
          <w:delText>、</w:delText>
        </w:r>
        <w:r w:rsidRPr="007C2477" w:rsidDel="005D51EE">
          <w:rPr>
            <w:rFonts w:hint="eastAsia"/>
          </w:rPr>
          <w:delText>学术网络</w:delText>
        </w:r>
        <w:r w:rsidR="000C50E8" w:rsidDel="005D51EE">
          <w:rPr>
            <w:rFonts w:hint="eastAsia"/>
          </w:rPr>
          <w:delText>、</w:delText>
        </w:r>
        <w:r w:rsidRPr="007C2477" w:rsidDel="005D51EE">
          <w:rPr>
            <w:rFonts w:hint="eastAsia"/>
          </w:rPr>
          <w:delText>生物蛋白质</w:delText>
        </w:r>
        <w:r w:rsidRPr="007C2477" w:rsidDel="005D51EE">
          <w:delText>网络以及通信网络等现实生活中的实际应用都可以建模为图。通过将实体之间的交互行为建模为图形，研究人员能够以系统的方式理解各种网络。有效的图分析可以让用户对数据背后的内容有更深入的了解，因此可以从节点分类、节点</w:delText>
        </w:r>
        <w:r w:rsidRPr="007C2477" w:rsidDel="005D51EE">
          <w:rPr>
            <w:rFonts w:hint="eastAsia"/>
          </w:rPr>
          <w:delText>推荐、链接预测等许多有用的应用中获益</w:delText>
        </w:r>
        <w:r w:rsidR="004754BE" w:rsidRPr="00C63E60" w:rsidDel="005D51EE">
          <w:rPr>
            <w:color w:val="00B0F0"/>
          </w:rPr>
          <w:fldChar w:fldCharType="begin"/>
        </w:r>
        <w:r w:rsidR="004754BE" w:rsidRPr="00C63E60" w:rsidDel="005D51EE">
          <w:rPr>
            <w:color w:val="00B0F0"/>
          </w:rPr>
          <w:delInstrText xml:space="preserve"> </w:delInstrText>
        </w:r>
        <w:r w:rsidR="004754BE" w:rsidRPr="00C63E60" w:rsidDel="005D51EE">
          <w:rPr>
            <w:rFonts w:hint="eastAsia"/>
            <w:color w:val="00B0F0"/>
          </w:rPr>
          <w:delInstrText>REF _Ref519172453 \w \h</w:delInstrText>
        </w:r>
        <w:r w:rsidR="004754BE" w:rsidRPr="00C63E60" w:rsidDel="005D51EE">
          <w:rPr>
            <w:color w:val="00B0F0"/>
          </w:rPr>
          <w:delInstrText xml:space="preserve"> </w:delInstrText>
        </w:r>
        <w:r w:rsidR="00C63E60" w:rsidDel="005D51EE">
          <w:rPr>
            <w:color w:val="00B0F0"/>
          </w:rPr>
          <w:delInstrText xml:space="preserve"> \* MERGEFORMAT </w:delInstrText>
        </w:r>
        <w:r w:rsidR="004754BE" w:rsidRPr="00C63E60" w:rsidDel="005D51EE">
          <w:rPr>
            <w:color w:val="00B0F0"/>
          </w:rPr>
        </w:r>
        <w:r w:rsidR="004754BE" w:rsidRPr="00C63E60" w:rsidDel="005D51EE">
          <w:rPr>
            <w:color w:val="00B0F0"/>
          </w:rPr>
          <w:fldChar w:fldCharType="separate"/>
        </w:r>
        <w:r w:rsidR="004754BE" w:rsidRPr="00C63E60" w:rsidDel="005D51EE">
          <w:rPr>
            <w:color w:val="00B0F0"/>
          </w:rPr>
          <w:delText>[1]</w:delText>
        </w:r>
        <w:r w:rsidR="004754BE" w:rsidRPr="00C63E60" w:rsidDel="005D51EE">
          <w:rPr>
            <w:color w:val="00B0F0"/>
          </w:rPr>
          <w:fldChar w:fldCharType="end"/>
        </w:r>
        <w:r w:rsidR="00C63E60" w:rsidRPr="00C63E60" w:rsidDel="005D51EE">
          <w:rPr>
            <w:color w:val="00B0F0"/>
          </w:rPr>
          <w:delText xml:space="preserve"> </w:delText>
        </w:r>
        <w:r w:rsidR="00C63E60" w:rsidRPr="00655D39" w:rsidDel="005D51EE">
          <w:rPr>
            <w:color w:val="00B0F0"/>
          </w:rPr>
          <w:delText>(</w:delText>
        </w:r>
        <w:r w:rsidR="004754BE" w:rsidRPr="00C63E60" w:rsidDel="005D51EE">
          <w:rPr>
            <w:color w:val="00B0F0"/>
          </w:rPr>
          <w:delText>Hongyun Cai, TKDE 201</w:delText>
        </w:r>
        <w:r w:rsidR="001F2643" w:rsidRPr="00C63E60" w:rsidDel="005D51EE">
          <w:rPr>
            <w:color w:val="00B0F0"/>
          </w:rPr>
          <w:delText>8</w:delText>
        </w:r>
        <w:r w:rsidR="004754BE" w:rsidRPr="00C63E60" w:rsidDel="005D51EE">
          <w:rPr>
            <w:color w:val="00B0F0"/>
          </w:rPr>
          <w:delText>)</w:delText>
        </w:r>
        <w:r w:rsidRPr="007C2477" w:rsidDel="005D51EE">
          <w:delText>。大量的机器学习方法试图通过以图结构数据作为特征信息来挖掘或预测网络潜在的模式。而</w:delText>
        </w:r>
        <w:r w:rsidRPr="00417CE0" w:rsidDel="005D51EE">
          <w:rPr>
            <w:highlight w:val="yellow"/>
          </w:rPr>
          <w:delText>基于图的机器学习的一个</w:delText>
        </w:r>
        <w:r w:rsidR="008224C0" w:rsidDel="005D51EE">
          <w:rPr>
            <w:rFonts w:hint="eastAsia"/>
            <w:highlight w:val="yellow"/>
          </w:rPr>
          <w:delText>关键</w:delText>
        </w:r>
        <w:r w:rsidRPr="00417CE0" w:rsidDel="005D51EE">
          <w:rPr>
            <w:highlight w:val="yellow"/>
          </w:rPr>
          <w:delText>问题是找到一种方法，将图的信息融入到机器学习模型中</w:delText>
        </w:r>
        <w:r w:rsidRPr="007C2477" w:rsidDel="005D51EE">
          <w:delText>。</w:delText>
        </w:r>
      </w:del>
    </w:p>
    <w:p w14:paraId="39852560" w14:textId="2FCEDEBB" w:rsidR="009C2B33" w:rsidRPr="007C2477" w:rsidDel="00DC30D6" w:rsidRDefault="009C2B33" w:rsidP="009C2B33">
      <w:pPr>
        <w:ind w:firstLine="420"/>
        <w:rPr>
          <w:del w:id="92" w:author="Administrator" w:date="2019-04-22T21:02:00Z"/>
        </w:rPr>
      </w:pPr>
      <w:del w:id="93" w:author="Administrator" w:date="2019-04-22T21:02:00Z">
        <w:r w:rsidRPr="007C2477" w:rsidDel="00DC30D6">
          <w:rPr>
            <w:rFonts w:hint="eastAsia"/>
          </w:rPr>
          <w:delText>在信息网络的快速发展下，研究者致力于设计各种快速有效的算法来满足网络发展带来的更高需求。在这方面的研究中，首先会面临的一个重要问题就是怎样有效地对网络进行表示。虽然基于图的网络表示方法已经存在，但大多数方法都有较高的计算和空间成本。为了从网络中提取重要的信息，传统基于图的表示方法通常依赖于原始图的</w:delText>
        </w:r>
        <w:r w:rsidDel="00DC30D6">
          <w:rPr>
            <w:rFonts w:hint="eastAsia"/>
          </w:rPr>
          <w:delText>邻接矩阵</w:delText>
        </w:r>
        <w:r w:rsidRPr="007C2477" w:rsidDel="00DC30D6">
          <w:rPr>
            <w:rFonts w:hint="eastAsia"/>
          </w:rPr>
          <w:delText>、邻接表</w:delText>
        </w:r>
        <w:r w:rsidR="00965FE1" w:rsidRPr="00C63E60" w:rsidDel="00DC30D6">
          <w:rPr>
            <w:color w:val="00B0F0"/>
          </w:rPr>
          <w:fldChar w:fldCharType="begin"/>
        </w:r>
        <w:r w:rsidR="00965FE1" w:rsidRPr="00C63E60" w:rsidDel="00DC30D6">
          <w:rPr>
            <w:color w:val="00B0F0"/>
          </w:rPr>
          <w:delInstrText xml:space="preserve"> </w:delInstrText>
        </w:r>
        <w:r w:rsidR="00965FE1" w:rsidRPr="00C63E60" w:rsidDel="00DC30D6">
          <w:rPr>
            <w:rFonts w:hint="eastAsia"/>
            <w:color w:val="00B0F0"/>
          </w:rPr>
          <w:delInstrText>REF _Ref519172552 \w \h</w:delInstrText>
        </w:r>
        <w:r w:rsidR="00965FE1" w:rsidRPr="00C63E60" w:rsidDel="00DC30D6">
          <w:rPr>
            <w:color w:val="00B0F0"/>
          </w:rPr>
          <w:delInstrText xml:space="preserve"> </w:delInstrText>
        </w:r>
        <w:r w:rsidR="00C63E60" w:rsidDel="00DC30D6">
          <w:rPr>
            <w:color w:val="00B0F0"/>
          </w:rPr>
          <w:delInstrText xml:space="preserve"> \* MERGEFORMAT </w:delInstrText>
        </w:r>
        <w:r w:rsidR="00965FE1" w:rsidRPr="00C63E60" w:rsidDel="00DC30D6">
          <w:rPr>
            <w:color w:val="00B0F0"/>
          </w:rPr>
        </w:r>
        <w:r w:rsidR="00965FE1" w:rsidRPr="00C63E60" w:rsidDel="00DC30D6">
          <w:rPr>
            <w:color w:val="00B0F0"/>
          </w:rPr>
          <w:fldChar w:fldCharType="separate"/>
        </w:r>
        <w:r w:rsidR="00965FE1" w:rsidRPr="00C63E60" w:rsidDel="00DC30D6">
          <w:rPr>
            <w:color w:val="00B0F0"/>
          </w:rPr>
          <w:delText>[2]</w:delText>
        </w:r>
        <w:r w:rsidR="00965FE1" w:rsidRPr="00C63E60" w:rsidDel="00DC30D6">
          <w:rPr>
            <w:color w:val="00B0F0"/>
          </w:rPr>
          <w:fldChar w:fldCharType="end"/>
        </w:r>
        <w:r w:rsidR="00965FE1" w:rsidRPr="00C63E60" w:rsidDel="00DC30D6">
          <w:rPr>
            <w:color w:val="00B0F0"/>
          </w:rPr>
          <w:delText>(Palash Goyal, TPAMI 201</w:delText>
        </w:r>
        <w:r w:rsidR="001F2643" w:rsidRPr="00C63E60" w:rsidDel="00DC30D6">
          <w:rPr>
            <w:color w:val="00B0F0"/>
          </w:rPr>
          <w:delText>8</w:delText>
        </w:r>
        <w:r w:rsidR="00965FE1" w:rsidRPr="00C63E60" w:rsidDel="00DC30D6">
          <w:rPr>
            <w:color w:val="00B0F0"/>
          </w:rPr>
          <w:delText>)</w:delText>
        </w:r>
        <w:r w:rsidRPr="007C2477" w:rsidDel="00DC30D6">
          <w:delText>或精心设计的特征。然而，由于这些人工设计的特</w:delText>
        </w:r>
        <w:r w:rsidR="008224C0" w:rsidDel="00DC30D6">
          <w:rPr>
            <w:rFonts w:hint="eastAsia"/>
          </w:rPr>
          <w:delText>征</w:delText>
        </w:r>
        <w:r w:rsidRPr="007C2477" w:rsidDel="00DC30D6">
          <w:delText>不灵活，这些方法对深入分析网络是有限的，并且设计这些特</w:delText>
        </w:r>
        <w:r w:rsidR="008224C0" w:rsidDel="00DC30D6">
          <w:rPr>
            <w:rFonts w:hint="eastAsia"/>
          </w:rPr>
          <w:delText>征</w:delText>
        </w:r>
        <w:r w:rsidRPr="007C2477" w:rsidDel="00DC30D6">
          <w:delText>可能是一个耗时且昂贵的过程。针对这个问题，最近大量的研究专注于学习网络的低维向量表示</w:delText>
        </w:r>
        <w:r w:rsidRPr="007C2477" w:rsidDel="00DC30D6">
          <w:rPr>
            <w:rFonts w:hint="eastAsia"/>
          </w:rPr>
          <w:delText>。</w:delText>
        </w:r>
        <w:r w:rsidRPr="00C5393F" w:rsidDel="00DC30D6">
          <w:rPr>
            <w:rFonts w:hint="eastAsia"/>
            <w:highlight w:val="yellow"/>
          </w:rPr>
          <w:delText>即学习到一个映射，可以将图中的节点或者子图甚至整个图作为低维向量空间的点来表示，从而最大化地保留原始网络的结构或者信息</w:delText>
        </w:r>
        <w:r w:rsidRPr="007C2477" w:rsidDel="00DC30D6">
          <w:rPr>
            <w:rFonts w:hint="eastAsia"/>
          </w:rPr>
          <w:delText>，如图</w:delText>
        </w:r>
        <w:r w:rsidR="0030708E" w:rsidDel="00DC30D6">
          <w:delText>2</w:delText>
        </w:r>
        <w:r w:rsidR="00154D1A" w:rsidDel="00DC30D6">
          <w:rPr>
            <w:rFonts w:hint="eastAsia"/>
          </w:rPr>
          <w:delText>-</w:delText>
        </w:r>
        <w:r w:rsidR="00154D1A" w:rsidDel="00DC30D6">
          <w:delText>1</w:delText>
        </w:r>
        <w:r w:rsidRPr="007C2477" w:rsidDel="00DC30D6">
          <w:rPr>
            <w:rFonts w:hint="eastAsia"/>
          </w:rPr>
          <w:delText>所示。</w:delText>
        </w:r>
      </w:del>
    </w:p>
    <w:p w14:paraId="43F7AF5D" w14:textId="6AF4E233" w:rsidR="009C2B33" w:rsidRPr="007C2477" w:rsidDel="00DC30D6" w:rsidRDefault="009C2B33" w:rsidP="009C2B33">
      <w:pPr>
        <w:jc w:val="center"/>
        <w:rPr>
          <w:del w:id="94" w:author="Administrator" w:date="2019-04-22T21:02:00Z"/>
        </w:rPr>
      </w:pPr>
      <w:del w:id="95" w:author="Administrator" w:date="2019-04-22T21:02:00Z">
        <w:r w:rsidRPr="00043DE7" w:rsidDel="00DC30D6">
          <w:rPr>
            <w:noProof/>
          </w:rPr>
          <w:drawing>
            <wp:inline distT="0" distB="0" distL="0" distR="0" wp14:anchorId="15C38944" wp14:editId="0975ACEE">
              <wp:extent cx="5018315" cy="18351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365" cy="1849797"/>
                      </a:xfrm>
                      <a:prstGeom prst="rect">
                        <a:avLst/>
                      </a:prstGeom>
                      <a:noFill/>
                      <a:ln>
                        <a:noFill/>
                      </a:ln>
                    </pic:spPr>
                  </pic:pic>
                </a:graphicData>
              </a:graphic>
            </wp:inline>
          </w:drawing>
        </w:r>
      </w:del>
    </w:p>
    <w:p w14:paraId="100F544F" w14:textId="01D0DA05" w:rsidR="009C2B33" w:rsidRPr="00235693" w:rsidDel="00DC30D6" w:rsidRDefault="009C2B33" w:rsidP="00235693">
      <w:pPr>
        <w:ind w:firstLine="420"/>
        <w:jc w:val="center"/>
        <w:rPr>
          <w:del w:id="96" w:author="Administrator" w:date="2019-04-22T21:02:00Z"/>
          <w:rFonts w:ascii="仿宋_GB2312" w:eastAsia="仿宋_GB2312"/>
          <w:lang w:val="pt-BR"/>
        </w:rPr>
      </w:pPr>
      <w:del w:id="97" w:author="Administrator" w:date="2019-04-22T21:02:00Z">
        <w:r w:rsidRPr="00235693" w:rsidDel="00DC30D6">
          <w:rPr>
            <w:rFonts w:ascii="仿宋_GB2312" w:eastAsia="仿宋_GB2312" w:hint="eastAsia"/>
            <w:lang w:val="pt-BR"/>
          </w:rPr>
          <w:delText>图</w:delText>
        </w:r>
        <w:r w:rsidR="0030708E" w:rsidDel="00DC30D6">
          <w:rPr>
            <w:rFonts w:ascii="仿宋_GB2312" w:eastAsia="仿宋_GB2312"/>
            <w:lang w:val="pt-BR"/>
          </w:rPr>
          <w:delText>2</w:delText>
        </w:r>
        <w:r w:rsidR="00235693" w:rsidDel="00DC30D6">
          <w:rPr>
            <w:rFonts w:ascii="仿宋_GB2312" w:eastAsia="仿宋_GB2312" w:hint="eastAsia"/>
            <w:lang w:val="pt-BR"/>
          </w:rPr>
          <w:delText>-</w:delText>
        </w:r>
        <w:r w:rsidR="00235693" w:rsidDel="00DC30D6">
          <w:rPr>
            <w:rFonts w:ascii="仿宋_GB2312" w:eastAsia="仿宋_GB2312"/>
            <w:lang w:val="pt-BR"/>
          </w:rPr>
          <w:delText>1</w:delText>
        </w:r>
        <w:r w:rsidR="008224C0" w:rsidRPr="00235693" w:rsidDel="00DC30D6">
          <w:rPr>
            <w:rFonts w:ascii="仿宋_GB2312" w:eastAsia="仿宋_GB2312"/>
            <w:lang w:val="pt-BR"/>
          </w:rPr>
          <w:delText xml:space="preserve"> </w:delText>
        </w:r>
        <w:r w:rsidRPr="00235693" w:rsidDel="00DC30D6">
          <w:rPr>
            <w:rFonts w:ascii="仿宋_GB2312" w:eastAsia="仿宋_GB2312" w:hint="eastAsia"/>
            <w:lang w:val="pt-BR"/>
          </w:rPr>
          <w:delText>网络降维效果示意图</w:delText>
        </w:r>
        <w:r w:rsidRPr="00235693" w:rsidDel="00DC30D6">
          <w:rPr>
            <w:rFonts w:ascii="仿宋_GB2312" w:eastAsia="仿宋_GB2312"/>
            <w:lang w:val="pt-BR"/>
          </w:rPr>
          <w:delText>[11]</w:delText>
        </w:r>
      </w:del>
    </w:p>
    <w:p w14:paraId="37222627" w14:textId="660CA3B3" w:rsidR="009C2B33" w:rsidRPr="007C2477" w:rsidDel="00DC30D6" w:rsidRDefault="009C2B33" w:rsidP="009C2B33">
      <w:pPr>
        <w:ind w:firstLine="420"/>
        <w:rPr>
          <w:del w:id="98" w:author="Administrator" w:date="2019-04-22T21:02:00Z"/>
        </w:rPr>
      </w:pPr>
      <w:del w:id="99" w:author="Administrator" w:date="2019-04-22T21:02:00Z">
        <w:r w:rsidRPr="007C2477" w:rsidDel="00DC30D6">
          <w:rPr>
            <w:rFonts w:hint="eastAsia"/>
          </w:rPr>
          <w:delText>学习到的低维向量空间可以直接作为下游机器学习任务</w:delText>
        </w:r>
        <w:r w:rsidR="00EF4420" w:rsidDel="00DC30D6">
          <w:rPr>
            <w:rFonts w:hint="eastAsia"/>
          </w:rPr>
          <w:delText>，</w:delText>
        </w:r>
        <w:r w:rsidRPr="007C2477" w:rsidDel="00DC30D6">
          <w:rPr>
            <w:rFonts w:hint="eastAsia"/>
          </w:rPr>
          <w:delText>如分类</w:delText>
        </w:r>
        <w:r w:rsidR="00EF4420" w:rsidDel="00DC30D6">
          <w:rPr>
            <w:rFonts w:hint="eastAsia"/>
          </w:rPr>
          <w:delText>、</w:delText>
        </w:r>
        <w:r w:rsidRPr="007C2477" w:rsidDel="00DC30D6">
          <w:rPr>
            <w:rFonts w:hint="eastAsia"/>
          </w:rPr>
          <w:delText>聚类等</w:delText>
        </w:r>
        <w:r w:rsidR="00EF4420" w:rsidDel="00DC30D6">
          <w:rPr>
            <w:rFonts w:hint="eastAsia"/>
          </w:rPr>
          <w:delText>，</w:delText>
        </w:r>
        <w:r w:rsidRPr="007C2477" w:rsidDel="00DC30D6">
          <w:rPr>
            <w:rFonts w:hint="eastAsia"/>
          </w:rPr>
          <w:delText>的网络特征输入，如图</w:delText>
        </w:r>
        <w:r w:rsidR="0030708E" w:rsidDel="00DC30D6">
          <w:delText>2</w:delText>
        </w:r>
        <w:r w:rsidR="00154D1A" w:rsidDel="00DC30D6">
          <w:rPr>
            <w:rFonts w:hint="eastAsia"/>
          </w:rPr>
          <w:delText>-</w:delText>
        </w:r>
        <w:r w:rsidRPr="007C2477" w:rsidDel="00DC30D6">
          <w:delText>2</w:delText>
        </w:r>
        <w:r w:rsidRPr="007C2477" w:rsidDel="00DC30D6">
          <w:rPr>
            <w:rFonts w:hint="eastAsia"/>
          </w:rPr>
          <w:delText>所示。</w:delText>
        </w:r>
        <w:r w:rsidRPr="00D8202E" w:rsidDel="00DC30D6">
          <w:rPr>
            <w:rFonts w:hint="eastAsia"/>
            <w:highlight w:val="yellow"/>
          </w:rPr>
          <w:delText>这里的网络表示学习方法与先前的工作是不同的，先前只是将此作为数据预处理步骤，而网络表示学习方法则是把此视为机器学习任务本身</w:delText>
        </w:r>
        <w:r w:rsidR="00965FE1" w:rsidRPr="00C63E60" w:rsidDel="00DC30D6">
          <w:rPr>
            <w:color w:val="00B0F0"/>
          </w:rPr>
          <w:fldChar w:fldCharType="begin"/>
        </w:r>
        <w:r w:rsidR="00965FE1" w:rsidRPr="00C63E60" w:rsidDel="00DC30D6">
          <w:rPr>
            <w:color w:val="00B0F0"/>
          </w:rPr>
          <w:delInstrText xml:space="preserve"> </w:delInstrText>
        </w:r>
        <w:r w:rsidR="00965FE1" w:rsidRPr="00C63E60" w:rsidDel="00DC30D6">
          <w:rPr>
            <w:rFonts w:hint="eastAsia"/>
            <w:color w:val="00B0F0"/>
          </w:rPr>
          <w:delInstrText>REF _Ref519172648 \w \h</w:delInstrText>
        </w:r>
        <w:r w:rsidR="00965FE1" w:rsidRPr="00C63E60" w:rsidDel="00DC30D6">
          <w:rPr>
            <w:color w:val="00B0F0"/>
          </w:rPr>
          <w:delInstrText xml:space="preserve"> </w:delInstrText>
        </w:r>
        <w:r w:rsidR="00C63E60" w:rsidDel="00DC30D6">
          <w:rPr>
            <w:color w:val="00B0F0"/>
          </w:rPr>
          <w:delInstrText xml:space="preserve"> \* MERGEFORMAT </w:delInstrText>
        </w:r>
        <w:r w:rsidR="00965FE1" w:rsidRPr="00C63E60" w:rsidDel="00DC30D6">
          <w:rPr>
            <w:color w:val="00B0F0"/>
          </w:rPr>
        </w:r>
        <w:r w:rsidR="00965FE1" w:rsidRPr="00C63E60" w:rsidDel="00DC30D6">
          <w:rPr>
            <w:color w:val="00B0F0"/>
          </w:rPr>
          <w:fldChar w:fldCharType="separate"/>
        </w:r>
        <w:r w:rsidR="00965FE1" w:rsidRPr="00C63E60" w:rsidDel="00DC30D6">
          <w:rPr>
            <w:color w:val="00B0F0"/>
          </w:rPr>
          <w:delText>[3]</w:delText>
        </w:r>
        <w:r w:rsidR="00965FE1" w:rsidRPr="00C63E60" w:rsidDel="00DC30D6">
          <w:rPr>
            <w:color w:val="00B0F0"/>
          </w:rPr>
          <w:fldChar w:fldCharType="end"/>
        </w:r>
        <w:r w:rsidR="00965FE1" w:rsidRPr="00C63E60" w:rsidDel="00DC30D6">
          <w:rPr>
            <w:color w:val="00B0F0"/>
          </w:rPr>
          <w:delText>(William L. Hamilton,</w:delText>
        </w:r>
        <w:r w:rsidR="001D7C48" w:rsidRPr="00C63E60" w:rsidDel="00DC30D6">
          <w:rPr>
            <w:color w:val="00B0F0"/>
          </w:rPr>
          <w:delText>2017</w:delText>
        </w:r>
        <w:r w:rsidR="00965FE1" w:rsidRPr="00C63E60" w:rsidDel="00DC30D6">
          <w:rPr>
            <w:color w:val="00B0F0"/>
          </w:rPr>
          <w:delText xml:space="preserve"> )</w:delText>
        </w:r>
        <w:r w:rsidRPr="007C2477" w:rsidDel="00DC30D6">
          <w:delText>。网络表示学习方法，这里特指网络降维，即网络的表示最终呈现的是一个低维空间的形态，而</w:delText>
        </w:r>
        <w:r w:rsidR="00B23AC4" w:rsidDel="00DC30D6">
          <w:rPr>
            <w:rFonts w:hint="eastAsia"/>
          </w:rPr>
          <w:delText>广义的</w:delText>
        </w:r>
        <w:r w:rsidRPr="007C2477" w:rsidDel="00DC30D6">
          <w:delText>网络表示学习</w:delText>
        </w:r>
        <w:r w:rsidR="00B23AC4" w:rsidDel="00DC30D6">
          <w:rPr>
            <w:rFonts w:hint="eastAsia"/>
          </w:rPr>
          <w:delText>并</w:delText>
        </w:r>
        <w:r w:rsidRPr="007C2477" w:rsidDel="00DC30D6">
          <w:delText>不强调网络的表示是低维度的。</w:delText>
        </w:r>
      </w:del>
    </w:p>
    <w:p w14:paraId="341E7CA3" w14:textId="7CC2F8BE" w:rsidR="009C2B33" w:rsidRPr="007C2477" w:rsidRDefault="009C2B33" w:rsidP="009C2B33">
      <w:pPr>
        <w:jc w:val="center"/>
      </w:pPr>
      <w:del w:id="100" w:author="Administrator" w:date="2019-04-22T21:02:00Z">
        <w:r w:rsidRPr="007C2477" w:rsidDel="00DC30D6">
          <w:rPr>
            <w:noProof/>
          </w:rPr>
          <w:drawing>
            <wp:inline distT="0" distB="0" distL="0" distR="0" wp14:anchorId="0277D4EC" wp14:editId="5ECD91C0">
              <wp:extent cx="4399765" cy="2139043"/>
              <wp:effectExtent l="0" t="0" r="1270" b="0"/>
              <wp:docPr id="316"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5"/>
                      <pic:cNvPicPr>
                        <a:picLocks noChangeAspect="1"/>
                      </pic:cNvPicPr>
                    </pic:nvPicPr>
                    <pic:blipFill>
                      <a:blip r:embed="rId9"/>
                      <a:stretch>
                        <a:fillRect/>
                      </a:stretch>
                    </pic:blipFill>
                    <pic:spPr>
                      <a:xfrm>
                        <a:off x="0" y="0"/>
                        <a:ext cx="4443958" cy="2160529"/>
                      </a:xfrm>
                      <a:prstGeom prst="rect">
                        <a:avLst/>
                      </a:prstGeom>
                    </pic:spPr>
                  </pic:pic>
                </a:graphicData>
              </a:graphic>
            </wp:inline>
          </w:drawing>
        </w:r>
      </w:del>
    </w:p>
    <w:p w14:paraId="10A04439" w14:textId="1E55A484" w:rsidR="009C2B33" w:rsidRPr="00235693" w:rsidDel="00DC30D6" w:rsidRDefault="009C2B33" w:rsidP="00235693">
      <w:pPr>
        <w:ind w:firstLine="420"/>
        <w:jc w:val="center"/>
        <w:rPr>
          <w:del w:id="101" w:author="Administrator" w:date="2019-04-22T21:02:00Z"/>
          <w:rFonts w:ascii="仿宋_GB2312" w:eastAsia="仿宋_GB2312"/>
          <w:lang w:val="pt-BR"/>
        </w:rPr>
      </w:pPr>
      <w:del w:id="102" w:author="Administrator" w:date="2019-04-22T21:02:00Z">
        <w:r w:rsidRPr="00235693" w:rsidDel="00DC30D6">
          <w:rPr>
            <w:rFonts w:ascii="仿宋_GB2312" w:eastAsia="仿宋_GB2312" w:hint="eastAsia"/>
            <w:lang w:val="pt-BR"/>
          </w:rPr>
          <w:delText>图</w:delText>
        </w:r>
        <w:r w:rsidR="0030708E" w:rsidDel="00DC30D6">
          <w:rPr>
            <w:rFonts w:ascii="仿宋_GB2312" w:eastAsia="仿宋_GB2312"/>
            <w:lang w:val="pt-BR"/>
          </w:rPr>
          <w:delText>2</w:delText>
        </w:r>
        <w:r w:rsidR="00235693" w:rsidRPr="00235693" w:rsidDel="00DC30D6">
          <w:rPr>
            <w:rFonts w:ascii="仿宋_GB2312" w:eastAsia="仿宋_GB2312" w:hint="eastAsia"/>
            <w:lang w:val="pt-BR"/>
          </w:rPr>
          <w:delText>-</w:delText>
        </w:r>
        <w:r w:rsidRPr="00235693" w:rsidDel="00DC30D6">
          <w:rPr>
            <w:rFonts w:ascii="仿宋_GB2312" w:eastAsia="仿宋_GB2312"/>
            <w:lang w:val="pt-BR"/>
          </w:rPr>
          <w:delText>2</w:delText>
        </w:r>
        <w:r w:rsidR="0092252B" w:rsidRPr="00235693" w:rsidDel="00DC30D6">
          <w:rPr>
            <w:rFonts w:ascii="仿宋_GB2312" w:eastAsia="仿宋_GB2312"/>
            <w:lang w:val="pt-BR"/>
          </w:rPr>
          <w:delText xml:space="preserve"> </w:delText>
        </w:r>
        <w:r w:rsidRPr="00235693" w:rsidDel="00DC30D6">
          <w:rPr>
            <w:rFonts w:ascii="仿宋_GB2312" w:eastAsia="仿宋_GB2312" w:hint="eastAsia"/>
            <w:lang w:val="pt-BR"/>
          </w:rPr>
          <w:delText>网络降维在机器学习任务中的地位</w:delText>
        </w:r>
        <w:r w:rsidRPr="00235693" w:rsidDel="00DC30D6">
          <w:rPr>
            <w:rFonts w:ascii="仿宋_GB2312" w:eastAsia="仿宋_GB2312"/>
            <w:lang w:val="pt-BR"/>
          </w:rPr>
          <w:delText>[3</w:delText>
        </w:r>
        <w:r w:rsidRPr="00235693" w:rsidDel="00DC30D6">
          <w:rPr>
            <w:rFonts w:ascii="仿宋_GB2312" w:eastAsia="仿宋_GB2312" w:hint="eastAsia"/>
            <w:lang w:val="pt-BR"/>
          </w:rPr>
          <w:delText>3</w:delText>
        </w:r>
        <w:r w:rsidRPr="00235693" w:rsidDel="00DC30D6">
          <w:rPr>
            <w:rFonts w:ascii="仿宋_GB2312" w:eastAsia="仿宋_GB2312"/>
            <w:lang w:val="pt-BR"/>
          </w:rPr>
          <w:delText>]</w:delText>
        </w:r>
      </w:del>
    </w:p>
    <w:p w14:paraId="34033284" w14:textId="40BF990E" w:rsidR="009C2B33" w:rsidRPr="007C2477" w:rsidDel="00DC30D6" w:rsidRDefault="009C2B33" w:rsidP="009C2B33">
      <w:pPr>
        <w:ind w:firstLine="420"/>
        <w:rPr>
          <w:del w:id="103" w:author="Administrator" w:date="2019-04-22T21:02:00Z"/>
        </w:rPr>
      </w:pPr>
      <w:del w:id="104" w:author="Administrator" w:date="2019-04-22T21:02:00Z">
        <w:r w:rsidRPr="007C2477" w:rsidDel="00DC30D6">
          <w:rPr>
            <w:rFonts w:hint="eastAsia"/>
          </w:rPr>
          <w:delText>早期的网络表示学习主要针对静态的同构网络，能够实现对网络拓扑结构的有效表示，但是缺乏细致的语义信息，无法对网络蕴含的丰富内容进行诠释。异构信息网络作为真实复杂网络和多类型数据的强大表示范例，在近年来被广泛研究。异构信息网络这个概念的正式提出使得各种基于网络的研究不再局限于单一类型实体的同构信息网络，各种机器学习任务能够在更灵活的网络模式或者数据结构中进行，这不仅能够充分利用丰富的可用资源还能显著地提高</w:delText>
        </w:r>
        <w:r w:rsidR="000E3AD0" w:rsidDel="00DC30D6">
          <w:rPr>
            <w:rFonts w:hint="eastAsia"/>
          </w:rPr>
          <w:delText>信息网络</w:delText>
        </w:r>
        <w:r w:rsidRPr="007C2477" w:rsidDel="00DC30D6">
          <w:rPr>
            <w:rFonts w:hint="eastAsia"/>
          </w:rPr>
          <w:delText>分析的准确度。倘若能够对异构信息网络进行网络的表示学习，使异构信息网络携带的丰富语义信息也能输入到下游的机器学习任务中去，那么这也将提高各种</w:delText>
        </w:r>
        <w:r w:rsidR="000E3AD0" w:rsidDel="00DC30D6">
          <w:rPr>
            <w:rFonts w:hint="eastAsia"/>
          </w:rPr>
          <w:delText>信息网络</w:delText>
        </w:r>
        <w:r w:rsidRPr="007C2477" w:rsidDel="00DC30D6">
          <w:rPr>
            <w:rFonts w:hint="eastAsia"/>
          </w:rPr>
          <w:delText>分析的准确度。而且，异构信息网络的研究已经发展得越来越成熟，对异构信息网络的有效表示将与下游的异构信息网络研究算法对接，实现对异构信息网络的最大化开发。</w:delText>
        </w:r>
      </w:del>
    </w:p>
    <w:p w14:paraId="79B5C2CC" w14:textId="78267E93" w:rsidR="000145A2" w:rsidDel="00DC30D6" w:rsidRDefault="009C2B33" w:rsidP="009C2B33">
      <w:pPr>
        <w:ind w:firstLine="420"/>
        <w:rPr>
          <w:del w:id="105" w:author="Administrator" w:date="2019-04-22T21:02:00Z"/>
        </w:rPr>
      </w:pPr>
      <w:del w:id="106" w:author="Administrator" w:date="2019-04-22T21:02:00Z">
        <w:r w:rsidRPr="007C2477" w:rsidDel="00DC30D6">
          <w:rPr>
            <w:rFonts w:hint="eastAsia"/>
          </w:rPr>
          <w:delText>通过</w:delText>
        </w:r>
        <w:r w:rsidRPr="000E3AD0" w:rsidDel="00DC30D6">
          <w:rPr>
            <w:rFonts w:hint="eastAsia"/>
            <w:highlight w:val="yellow"/>
          </w:rPr>
          <w:delText>综述文献</w:delText>
        </w:r>
        <w:r w:rsidR="001D7C48" w:rsidRPr="00C63E60" w:rsidDel="00DC30D6">
          <w:rPr>
            <w:color w:val="00B0F0"/>
          </w:rPr>
          <w:fldChar w:fldCharType="begin"/>
        </w:r>
        <w:r w:rsidR="001D7C48" w:rsidRPr="00C63E60" w:rsidDel="00DC30D6">
          <w:rPr>
            <w:color w:val="00B0F0"/>
          </w:rPr>
          <w:delInstrText xml:space="preserve"> </w:delInstrText>
        </w:r>
        <w:r w:rsidR="001D7C48" w:rsidRPr="00C63E60" w:rsidDel="00DC30D6">
          <w:rPr>
            <w:rFonts w:hint="eastAsia"/>
            <w:color w:val="00B0F0"/>
          </w:rPr>
          <w:delInstrText>REF _Ref519173522 \w \h</w:delInstrText>
        </w:r>
        <w:r w:rsidR="001D7C48" w:rsidRPr="00C63E60" w:rsidDel="00DC30D6">
          <w:rPr>
            <w:color w:val="00B0F0"/>
          </w:rPr>
          <w:delInstrText xml:space="preserve"> </w:delInstrText>
        </w:r>
        <w:r w:rsidR="00C63E60" w:rsidDel="00DC30D6">
          <w:rPr>
            <w:color w:val="00B0F0"/>
          </w:rPr>
          <w:delInstrText xml:space="preserve"> \* MERGEFORMAT </w:delInstrText>
        </w:r>
        <w:r w:rsidR="001D7C48" w:rsidRPr="00C63E60" w:rsidDel="00DC30D6">
          <w:rPr>
            <w:color w:val="00B0F0"/>
          </w:rPr>
        </w:r>
        <w:r w:rsidR="001D7C48" w:rsidRPr="00C63E60" w:rsidDel="00DC30D6">
          <w:rPr>
            <w:color w:val="00B0F0"/>
          </w:rPr>
          <w:fldChar w:fldCharType="separate"/>
        </w:r>
        <w:r w:rsidR="001D7C48" w:rsidRPr="00C63E60" w:rsidDel="00DC30D6">
          <w:rPr>
            <w:color w:val="00B0F0"/>
          </w:rPr>
          <w:delText>[4]</w:delText>
        </w:r>
        <w:r w:rsidR="001D7C48" w:rsidRPr="00C63E60" w:rsidDel="00DC30D6">
          <w:rPr>
            <w:color w:val="00B0F0"/>
          </w:rPr>
          <w:fldChar w:fldCharType="end"/>
        </w:r>
        <w:r w:rsidR="001D7C48" w:rsidRPr="00C63E60" w:rsidDel="00DC30D6">
          <w:rPr>
            <w:color w:val="00B0F0"/>
          </w:rPr>
          <w:delText>(Chuan Shi, TKDE 2017)</w:delText>
        </w:r>
        <w:r w:rsidRPr="007C2477" w:rsidDel="00DC30D6">
          <w:delText>的调研分析我们可以看到，信息网络分析得到了计算机科学、社会科学、物理学等诸多学科的研究人员的广泛关注。特别是近几十年来，信息网络分析已经成为数据挖掘和信息检索领域的热点研究课题</w:delText>
        </w:r>
        <w:r w:rsidRPr="007C2477" w:rsidDel="00DC30D6">
          <w:rPr>
            <w:rFonts w:hint="eastAsia"/>
          </w:rPr>
          <w:delText>，具体的发展趋势可以从</w:delText>
        </w:r>
        <w:r w:rsidRPr="007C2477" w:rsidDel="00DC30D6">
          <w:rPr>
            <w:rFonts w:hint="eastAsia"/>
          </w:rPr>
          <w:delText>Aminer</w:delText>
        </w:r>
        <w:r w:rsidRPr="007C2477" w:rsidDel="00DC30D6">
          <w:rPr>
            <w:rFonts w:hint="eastAsia"/>
          </w:rPr>
          <w:delText>中查找得到，如图</w:delText>
        </w:r>
        <w:r w:rsidR="00154D1A" w:rsidDel="00DC30D6">
          <w:delText>2</w:delText>
        </w:r>
        <w:r w:rsidR="00154D1A" w:rsidDel="00DC30D6">
          <w:rPr>
            <w:rFonts w:hint="eastAsia"/>
          </w:rPr>
          <w:delText>-</w:delText>
        </w:r>
        <w:r w:rsidR="0030708E" w:rsidDel="00DC30D6">
          <w:delText>3</w:delText>
        </w:r>
        <w:r w:rsidRPr="007C2477" w:rsidDel="00DC30D6">
          <w:rPr>
            <w:rFonts w:hint="eastAsia"/>
          </w:rPr>
          <w:delText>所示</w:delText>
        </w:r>
        <w:r w:rsidRPr="007C2477" w:rsidDel="00DC30D6">
          <w:delText>。</w:delText>
        </w:r>
      </w:del>
    </w:p>
    <w:p w14:paraId="4CFF0BF0" w14:textId="6C7A0CD0" w:rsidR="0076167E" w:rsidRPr="007C2477" w:rsidDel="00DC30D6" w:rsidRDefault="0076167E" w:rsidP="0076167E">
      <w:pPr>
        <w:jc w:val="center"/>
        <w:rPr>
          <w:del w:id="107" w:author="Administrator" w:date="2019-04-22T21:02:00Z"/>
        </w:rPr>
      </w:pPr>
      <w:del w:id="108" w:author="Administrator" w:date="2019-04-22T21:02:00Z">
        <w:r w:rsidRPr="007C2477" w:rsidDel="00DC30D6">
          <w:rPr>
            <w:noProof/>
          </w:rPr>
          <w:drawing>
            <wp:inline distT="0" distB="0" distL="0" distR="0" wp14:anchorId="07F1F63E" wp14:editId="68804F09">
              <wp:extent cx="2775857" cy="1521017"/>
              <wp:effectExtent l="0" t="0" r="5715" b="3175"/>
              <wp:docPr id="16"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内容占位符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24041" cy="1547419"/>
                      </a:xfrm>
                      <a:prstGeom prst="rect">
                        <a:avLst/>
                      </a:prstGeom>
                    </pic:spPr>
                  </pic:pic>
                </a:graphicData>
              </a:graphic>
            </wp:inline>
          </w:drawing>
        </w:r>
      </w:del>
    </w:p>
    <w:p w14:paraId="6F79CB87" w14:textId="01B32CDF" w:rsidR="0076167E" w:rsidRPr="00235693" w:rsidDel="00DC30D6" w:rsidRDefault="0076167E" w:rsidP="00235693">
      <w:pPr>
        <w:ind w:firstLine="420"/>
        <w:jc w:val="center"/>
        <w:rPr>
          <w:del w:id="109" w:author="Administrator" w:date="2019-04-22T21:02:00Z"/>
          <w:rFonts w:ascii="仿宋_GB2312" w:eastAsia="仿宋_GB2312"/>
          <w:lang w:val="pt-BR"/>
        </w:rPr>
      </w:pPr>
      <w:del w:id="110" w:author="Administrator" w:date="2019-04-22T21:02:00Z">
        <w:r w:rsidRPr="00235693" w:rsidDel="00DC30D6">
          <w:rPr>
            <w:rFonts w:ascii="仿宋_GB2312" w:eastAsia="仿宋_GB2312" w:hint="eastAsia"/>
            <w:lang w:val="pt-BR"/>
          </w:rPr>
          <w:delText>图</w:delText>
        </w:r>
        <w:r w:rsidR="00235693" w:rsidRPr="00235693" w:rsidDel="00DC30D6">
          <w:rPr>
            <w:rFonts w:ascii="仿宋_GB2312" w:eastAsia="仿宋_GB2312"/>
            <w:lang w:val="pt-BR"/>
          </w:rPr>
          <w:delText>2</w:delText>
        </w:r>
        <w:r w:rsidR="00235693" w:rsidRPr="00235693" w:rsidDel="00DC30D6">
          <w:rPr>
            <w:rFonts w:ascii="仿宋_GB2312" w:eastAsia="仿宋_GB2312" w:hint="eastAsia"/>
            <w:lang w:val="pt-BR"/>
          </w:rPr>
          <w:delText>-</w:delText>
        </w:r>
        <w:r w:rsidR="0030708E" w:rsidDel="00DC30D6">
          <w:rPr>
            <w:rFonts w:ascii="仿宋_GB2312" w:eastAsia="仿宋_GB2312"/>
            <w:lang w:val="pt-BR"/>
          </w:rPr>
          <w:delText>3</w:delText>
        </w:r>
        <w:r w:rsidR="0030708E" w:rsidRPr="00235693" w:rsidDel="00DC30D6">
          <w:rPr>
            <w:rFonts w:ascii="仿宋_GB2312" w:eastAsia="仿宋_GB2312"/>
            <w:lang w:val="pt-BR"/>
          </w:rPr>
          <w:delText xml:space="preserve"> </w:delText>
        </w:r>
        <w:r w:rsidRPr="00235693" w:rsidDel="00DC30D6">
          <w:rPr>
            <w:rFonts w:ascii="仿宋_GB2312" w:eastAsia="仿宋_GB2312" w:hint="eastAsia"/>
            <w:lang w:val="pt-BR"/>
          </w:rPr>
          <w:delText>异构信息网络发展趋势图</w:delText>
        </w:r>
        <w:r w:rsidRPr="00235693" w:rsidDel="00DC30D6">
          <w:rPr>
            <w:rFonts w:ascii="仿宋_GB2312" w:eastAsia="仿宋_GB2312"/>
            <w:lang w:val="pt-BR"/>
          </w:rPr>
          <w:delText>[3</w:delText>
        </w:r>
        <w:r w:rsidRPr="00235693" w:rsidDel="00DC30D6">
          <w:rPr>
            <w:rFonts w:ascii="仿宋_GB2312" w:eastAsia="仿宋_GB2312" w:hint="eastAsia"/>
            <w:lang w:val="pt-BR"/>
          </w:rPr>
          <w:delText>4</w:delText>
        </w:r>
        <w:r w:rsidRPr="00235693" w:rsidDel="00DC30D6">
          <w:rPr>
            <w:rFonts w:ascii="仿宋_GB2312" w:eastAsia="仿宋_GB2312"/>
            <w:lang w:val="pt-BR"/>
          </w:rPr>
          <w:delText>]</w:delText>
        </w:r>
      </w:del>
    </w:p>
    <w:p w14:paraId="2E81F5FA" w14:textId="41516E0A" w:rsidR="009C2B33" w:rsidRPr="007C2477" w:rsidDel="00DC30D6" w:rsidRDefault="00D047DA" w:rsidP="009C2B33">
      <w:pPr>
        <w:ind w:firstLine="420"/>
        <w:rPr>
          <w:del w:id="111" w:author="Administrator" w:date="2019-04-22T21:02:00Z"/>
        </w:rPr>
      </w:pPr>
      <w:del w:id="112" w:author="Administrator" w:date="2019-04-22T21:02:00Z">
        <w:r w:rsidDel="00DC30D6">
          <w:rPr>
            <w:rFonts w:hint="eastAsia"/>
          </w:rPr>
          <w:delText>信息</w:delText>
        </w:r>
        <w:r w:rsidR="009C2B33" w:rsidRPr="007C2477" w:rsidDel="00DC30D6">
          <w:delText>网络分析任务基本上是通过从网络数据</w:delText>
        </w:r>
        <w:r w:rsidDel="00DC30D6">
          <w:rPr>
            <w:rFonts w:hint="eastAsia"/>
          </w:rPr>
          <w:delText>中</w:delText>
        </w:r>
        <w:r w:rsidR="009C2B33" w:rsidRPr="007C2477" w:rsidDel="00DC30D6">
          <w:delText>挖掘链接关系</w:delText>
        </w:r>
        <w:r w:rsidDel="00DC30D6">
          <w:rPr>
            <w:rFonts w:hint="eastAsia"/>
          </w:rPr>
          <w:delText>，</w:delText>
        </w:r>
        <w:r w:rsidR="009C2B33" w:rsidRPr="007C2477" w:rsidDel="00DC30D6">
          <w:delText>从而挖掘</w:delText>
        </w:r>
        <w:r w:rsidDel="00DC30D6">
          <w:rPr>
            <w:rFonts w:hint="eastAsia"/>
          </w:rPr>
          <w:delText>出</w:delText>
        </w:r>
        <w:r w:rsidR="009C2B33" w:rsidRPr="007C2477" w:rsidDel="00DC30D6">
          <w:delText>隐藏的模式</w:delText>
        </w:r>
        <w:r w:rsidDel="00DC30D6">
          <w:rPr>
            <w:rFonts w:hint="eastAsia"/>
          </w:rPr>
          <w:delText>。</w:delText>
        </w:r>
        <w:r w:rsidR="009C2B33" w:rsidRPr="007C2477" w:rsidDel="00DC30D6">
          <w:delText>这些分析工作大多数都与链路挖掘分析、社会网络分析、超文本和网络挖掘、网络科学和图挖掘等工作相关。早期大多数信息网络分析都是基于同构信息网络进行的，而同构信息网络实际上是从真实的交互系统中提取一种类型实体及一种关系形成的。然而，现实生活中绝大多</w:delText>
        </w:r>
        <w:r w:rsidR="009C2B33" w:rsidRPr="007C2477" w:rsidDel="00DC30D6">
          <w:rPr>
            <w:rFonts w:hint="eastAsia"/>
          </w:rPr>
          <w:delText>数系统是由多种类型实体组成的，可以自然地用异构信息网络来建模。与同构信息网络相比，异构信息网络可以有效地融合更多类型信息从而能够包含节点和链接的更丰富的语义。</w:delText>
        </w:r>
      </w:del>
    </w:p>
    <w:p w14:paraId="4AC63C14" w14:textId="12F733D2" w:rsidR="009C2B33" w:rsidRPr="007C2477" w:rsidDel="00DC30D6" w:rsidRDefault="009C2B33" w:rsidP="009C2B33">
      <w:pPr>
        <w:ind w:firstLine="420"/>
        <w:rPr>
          <w:del w:id="113" w:author="Administrator" w:date="2019-04-22T21:02:00Z"/>
        </w:rPr>
      </w:pPr>
      <w:del w:id="114" w:author="Administrator" w:date="2019-04-22T21:02:00Z">
        <w:r w:rsidRPr="007C2477" w:rsidDel="00DC30D6">
          <w:rPr>
            <w:rFonts w:hint="eastAsia"/>
          </w:rPr>
          <w:delText>自</w:delText>
        </w:r>
        <w:r w:rsidRPr="007C2477" w:rsidDel="00DC30D6">
          <w:delText>2009</w:delText>
        </w:r>
        <w:r w:rsidRPr="007C2477" w:rsidDel="00DC30D6">
          <w:delText>年异构信息网络以及</w:delText>
        </w:r>
        <w:r w:rsidRPr="007C2477" w:rsidDel="00DC30D6">
          <w:delText>2011</w:delText>
        </w:r>
        <w:r w:rsidRPr="007C2477" w:rsidDel="00DC30D6">
          <w:delText>年元路径的概念被</w:delText>
        </w:r>
        <w:r w:rsidRPr="007C2477" w:rsidDel="00DC30D6">
          <w:delText>Y. Sun</w:delText>
        </w:r>
        <w:r w:rsidRPr="007C2477" w:rsidDel="00DC30D6">
          <w:delText>和</w:delText>
        </w:r>
        <w:r w:rsidRPr="007C2477" w:rsidDel="00DC30D6">
          <w:delText>J. Han</w:delText>
        </w:r>
        <w:r w:rsidRPr="007C2477" w:rsidDel="00DC30D6">
          <w:delText>等提出以来，异构信息网络就成为了数据挖掘、数据库以及信息检索领域的热门课题，大量文献出现在该研究领域的顶级会议和期刊上。除此之外，还</w:delText>
        </w:r>
        <w:r w:rsidR="00C73AE0" w:rsidDel="00DC30D6">
          <w:rPr>
            <w:rFonts w:hint="eastAsia"/>
          </w:rPr>
          <w:delText>成立</w:delText>
        </w:r>
        <w:r w:rsidRPr="007C2477" w:rsidDel="00DC30D6">
          <w:delText>了一些关于异构信息网络的特别研究组，如异构信息网络分析（</w:delText>
        </w:r>
        <w:r w:rsidRPr="007C2477" w:rsidDel="00DC30D6">
          <w:delText>HINA</w:delText>
        </w:r>
        <w:r w:rsidRPr="007C2477" w:rsidDel="00DC30D6">
          <w:delText>）研究组已经与</w:delText>
        </w:r>
        <w:r w:rsidRPr="007C2477" w:rsidDel="00DC30D6">
          <w:delText>IJCAI</w:delText>
        </w:r>
        <w:r w:rsidRPr="007C2477" w:rsidDel="00DC30D6">
          <w:delText>联合举办了</w:delText>
        </w:r>
        <w:r w:rsidRPr="007C2477" w:rsidDel="00DC30D6">
          <w:delText>3</w:delText>
        </w:r>
        <w:r w:rsidRPr="007C2477" w:rsidDel="00DC30D6">
          <w:delText>年</w:delText>
        </w:r>
        <w:r w:rsidR="00C73AE0" w:rsidDel="00DC30D6">
          <w:rPr>
            <w:rFonts w:hint="eastAsia"/>
          </w:rPr>
          <w:delText>国际</w:delText>
        </w:r>
        <w:r w:rsidR="00C73AE0" w:rsidDel="00DC30D6">
          <w:delText>学术会议</w:delText>
        </w:r>
        <w:r w:rsidRPr="007C2477" w:rsidDel="00DC30D6">
          <w:delText>，挖掘数据语义（</w:delText>
        </w:r>
        <w:r w:rsidRPr="007C2477" w:rsidDel="00DC30D6">
          <w:delText>MDS</w:delText>
        </w:r>
        <w:r w:rsidRPr="007C2477" w:rsidDel="00DC30D6">
          <w:delText>）研究组也已经举办了好几次</w:delText>
        </w:r>
        <w:r w:rsidR="00682489" w:rsidDel="00DC30D6">
          <w:rPr>
            <w:rFonts w:hint="eastAsia"/>
          </w:rPr>
          <w:delText>会议</w:delText>
        </w:r>
        <w:r w:rsidRPr="007C2477" w:rsidDel="00DC30D6">
          <w:delText>。如此看来，异构信息网络确实引起了研究人员的强烈关注。</w:delText>
        </w:r>
      </w:del>
    </w:p>
    <w:p w14:paraId="31FBB750" w14:textId="6E5903B3" w:rsidR="00421387" w:rsidDel="00DC30D6" w:rsidRDefault="009C2B33" w:rsidP="009C2B33">
      <w:pPr>
        <w:ind w:firstLine="420"/>
        <w:rPr>
          <w:del w:id="115" w:author="Administrator" w:date="2019-04-22T21:02:00Z"/>
        </w:rPr>
      </w:pPr>
      <w:del w:id="116" w:author="Administrator" w:date="2019-04-22T21:02:00Z">
        <w:r w:rsidRPr="007C2477" w:rsidDel="00DC30D6">
          <w:rPr>
            <w:rFonts w:hint="eastAsia"/>
          </w:rPr>
          <w:delText>基于以上的分析，传统基于图的网络表示学习方法已经不适用于现如今的大规模网络，新型的网络表示学习（网络降维）方法亟待被提出</w:delText>
        </w:r>
        <w:r w:rsidR="006F562F" w:rsidDel="00DC30D6">
          <w:rPr>
            <w:rFonts w:hint="eastAsia"/>
          </w:rPr>
          <w:delText>，</w:delText>
        </w:r>
        <w:r w:rsidRPr="007C2477" w:rsidDel="00DC30D6">
          <w:rPr>
            <w:rFonts w:hint="eastAsia"/>
          </w:rPr>
          <w:delText>从而使得网络分析研究得到进一步的发展。为满足现如今大规模网络的需求，对网络进行降维是一个直观有效的方法。由于这是机器学习任务的第一步，</w:delText>
        </w:r>
        <w:r w:rsidR="00421387" w:rsidDel="00DC30D6">
          <w:rPr>
            <w:rFonts w:hint="eastAsia"/>
          </w:rPr>
          <w:delText>因此</w:delText>
        </w:r>
        <w:r w:rsidRPr="007C2477" w:rsidDel="00DC30D6">
          <w:rPr>
            <w:rFonts w:hint="eastAsia"/>
          </w:rPr>
          <w:delText>可以从一开始</w:delText>
        </w:r>
        <w:r w:rsidR="00421387" w:rsidDel="00DC30D6">
          <w:rPr>
            <w:rFonts w:hint="eastAsia"/>
          </w:rPr>
          <w:delText>就</w:delText>
        </w:r>
        <w:r w:rsidRPr="007C2477" w:rsidDel="00DC30D6">
          <w:rPr>
            <w:rFonts w:hint="eastAsia"/>
          </w:rPr>
          <w:delText>减轻机器学习任务的负担。</w:delText>
        </w:r>
      </w:del>
    </w:p>
    <w:p w14:paraId="20B44F0E" w14:textId="3B90B64A" w:rsidR="009C2B33" w:rsidRPr="007C2477" w:rsidDel="00DC30D6" w:rsidRDefault="009C2B33" w:rsidP="009C2B33">
      <w:pPr>
        <w:ind w:firstLine="420"/>
        <w:rPr>
          <w:del w:id="117" w:author="Administrator" w:date="2019-04-22T21:02:00Z"/>
        </w:rPr>
      </w:pPr>
      <w:del w:id="118" w:author="Administrator" w:date="2019-04-22T21:02:00Z">
        <w:r w:rsidRPr="007C2477" w:rsidDel="00DC30D6">
          <w:rPr>
            <w:rFonts w:hint="eastAsia"/>
          </w:rPr>
          <w:delText>为了</w:delText>
        </w:r>
        <w:r w:rsidR="001C159B" w:rsidDel="00DC30D6">
          <w:rPr>
            <w:rFonts w:hint="eastAsia"/>
          </w:rPr>
          <w:delText>更好地</w:delText>
        </w:r>
        <w:r w:rsidRPr="007C2477" w:rsidDel="00DC30D6">
          <w:rPr>
            <w:rFonts w:hint="eastAsia"/>
          </w:rPr>
          <w:delText>进行后续的机器学习任务，</w:delText>
        </w:r>
        <w:r w:rsidR="001C159B" w:rsidDel="00DC30D6">
          <w:rPr>
            <w:rFonts w:hint="eastAsia"/>
          </w:rPr>
          <w:delText>相比于同构信息网络，</w:delText>
        </w:r>
        <w:r w:rsidRPr="007C2477" w:rsidDel="00DC30D6">
          <w:rPr>
            <w:rFonts w:hint="eastAsia"/>
          </w:rPr>
          <w:delText>异构信息网络</w:delText>
        </w:r>
        <w:r w:rsidR="001C159B" w:rsidDel="00DC30D6">
          <w:rPr>
            <w:rFonts w:hint="eastAsia"/>
          </w:rPr>
          <w:delText>因其强大的表征力，</w:delText>
        </w:r>
        <w:r w:rsidRPr="007C2477" w:rsidDel="00DC30D6">
          <w:rPr>
            <w:rFonts w:hint="eastAsia"/>
          </w:rPr>
          <w:delText>能够更真实且有效地挖掘现实世界的潜在信息，</w:delText>
        </w:r>
        <w:r w:rsidRPr="00931D0E" w:rsidDel="00DC30D6">
          <w:rPr>
            <w:rFonts w:hint="eastAsia"/>
            <w:highlight w:val="yellow"/>
          </w:rPr>
          <w:delText>因此</w:delText>
        </w:r>
        <w:r w:rsidR="001C159B" w:rsidRPr="00931D0E" w:rsidDel="00DC30D6">
          <w:rPr>
            <w:rFonts w:hint="eastAsia"/>
            <w:highlight w:val="yellow"/>
          </w:rPr>
          <w:delText>本</w:delText>
        </w:r>
        <w:r w:rsidR="00A21756" w:rsidRPr="00931D0E" w:rsidDel="00DC30D6">
          <w:rPr>
            <w:rFonts w:hint="eastAsia"/>
            <w:highlight w:val="yellow"/>
          </w:rPr>
          <w:delText>课题</w:delText>
        </w:r>
        <w:r w:rsidRPr="00931D0E" w:rsidDel="00DC30D6">
          <w:rPr>
            <w:rFonts w:hint="eastAsia"/>
            <w:highlight w:val="yellow"/>
          </w:rPr>
          <w:delText>侧重于对复杂的异构信息网络进行网络表示学习</w:delText>
        </w:r>
        <w:r w:rsidRPr="007C2477" w:rsidDel="00DC30D6">
          <w:rPr>
            <w:rFonts w:hint="eastAsia"/>
          </w:rPr>
          <w:delText>。再者，现如今网络数据量日益增长，网络的规模和形态随时间的推移发生着显著的变化，倘若能够学习演变网络的网络表示将更能有效地贴合实际</w:delText>
        </w:r>
        <w:r w:rsidR="00A21756" w:rsidDel="00DC30D6">
          <w:rPr>
            <w:rFonts w:hint="eastAsia"/>
          </w:rPr>
          <w:delText>需求</w:delText>
        </w:r>
        <w:r w:rsidRPr="007C2477" w:rsidDel="00DC30D6">
          <w:rPr>
            <w:rFonts w:hint="eastAsia"/>
          </w:rPr>
          <w:delText>。</w:delText>
        </w:r>
        <w:r w:rsidR="00A21756" w:rsidDel="00DC30D6">
          <w:rPr>
            <w:rFonts w:hint="eastAsia"/>
          </w:rPr>
          <w:delText>综上，鉴于</w:delText>
        </w:r>
        <w:r w:rsidRPr="007C2477" w:rsidDel="00DC30D6">
          <w:rPr>
            <w:rFonts w:hint="eastAsia"/>
          </w:rPr>
          <w:delText>网络表示学习对于网络分析的重要性以及异构信息网络对现实世界的强大表现能力，</w:delText>
        </w:r>
        <w:r w:rsidRPr="00931D0E" w:rsidDel="00DC30D6">
          <w:rPr>
            <w:rFonts w:hint="eastAsia"/>
            <w:highlight w:val="yellow"/>
          </w:rPr>
          <w:delText>本课题旨在提出一种能够对异构信息网络进行表示学习的算法，并结合网络的演变特性，使算法能够针对网络</w:delText>
        </w:r>
        <w:r w:rsidR="00A21756" w:rsidRPr="00931D0E" w:rsidDel="00DC30D6">
          <w:rPr>
            <w:rFonts w:hint="eastAsia"/>
            <w:highlight w:val="yellow"/>
          </w:rPr>
          <w:delText>由于时间推移而</w:delText>
        </w:r>
        <w:r w:rsidRPr="00931D0E" w:rsidDel="00DC30D6">
          <w:rPr>
            <w:rFonts w:hint="eastAsia"/>
            <w:highlight w:val="yellow"/>
          </w:rPr>
          <w:delText>发生的变化对网络表示进行适当的调整。</w:delText>
        </w:r>
      </w:del>
    </w:p>
    <w:p w14:paraId="4049A181" w14:textId="3E284445" w:rsidR="009C2B33" w:rsidRPr="007C2477" w:rsidRDefault="00FA5A37" w:rsidP="00A34123">
      <w:pPr>
        <w:pStyle w:val="1"/>
      </w:pPr>
      <w:bookmarkStart w:id="119" w:name="_Toc506050096"/>
      <w:bookmarkStart w:id="120" w:name="_Toc6995477"/>
      <w:r>
        <w:lastRenderedPageBreak/>
        <w:t>3</w:t>
      </w:r>
      <w:r w:rsidR="009C2B33" w:rsidRPr="007C2477">
        <w:t>.</w:t>
      </w:r>
      <w:r w:rsidR="00BA4A93">
        <w:t xml:space="preserve"> </w:t>
      </w:r>
      <w:del w:id="121" w:author="Administrator" w:date="2019-04-23T15:28:00Z">
        <w:r w:rsidR="009C2B33" w:rsidRPr="007C2477" w:rsidDel="00924F28">
          <w:rPr>
            <w:rFonts w:hint="eastAsia"/>
          </w:rPr>
          <w:delText>同构信息网络的网络表示学习</w:delText>
        </w:r>
        <w:r w:rsidR="00484299" w:rsidDel="00924F28">
          <w:rPr>
            <w:rFonts w:hint="eastAsia"/>
          </w:rPr>
          <w:delText>方法</w:delText>
        </w:r>
      </w:del>
      <w:bookmarkEnd w:id="119"/>
      <w:ins w:id="122" w:author="Administrator" w:date="2019-04-23T15:28:00Z">
        <w:r w:rsidR="00924F28">
          <w:rPr>
            <w:rFonts w:hint="eastAsia"/>
          </w:rPr>
          <w:t>影响力最大化的</w:t>
        </w:r>
      </w:ins>
      <w:ins w:id="123" w:author="Administrator" w:date="2019-04-23T15:29:00Z">
        <w:r w:rsidR="00924F28">
          <w:rPr>
            <w:rFonts w:hint="eastAsia"/>
          </w:rPr>
          <w:t>传播</w:t>
        </w:r>
      </w:ins>
      <w:ins w:id="124" w:author="Administrator" w:date="2019-04-23T15:28:00Z">
        <w:r w:rsidR="00924F28">
          <w:rPr>
            <w:rFonts w:hint="eastAsia"/>
          </w:rPr>
          <w:t>模型</w:t>
        </w:r>
      </w:ins>
      <w:bookmarkEnd w:id="120"/>
    </w:p>
    <w:p w14:paraId="63C5AE66" w14:textId="4A6FC4F3" w:rsidR="009C2B33" w:rsidRPr="00CC790B" w:rsidRDefault="009C2B33" w:rsidP="009C2B33">
      <w:pPr>
        <w:ind w:firstLine="420"/>
      </w:pPr>
      <w:del w:id="125" w:author="Administrator" w:date="2019-04-23T15:54:00Z">
        <w:r w:rsidRPr="007C2477" w:rsidDel="00580C07">
          <w:rPr>
            <w:rFonts w:hint="eastAsia"/>
          </w:rPr>
          <w:delText>早期</w:delText>
        </w:r>
        <w:r w:rsidDel="00580C07">
          <w:rPr>
            <w:rFonts w:hint="eastAsia"/>
          </w:rPr>
          <w:delText>的</w:delText>
        </w:r>
        <w:r w:rsidRPr="007C2477" w:rsidDel="00580C07">
          <w:rPr>
            <w:rFonts w:hint="eastAsia"/>
          </w:rPr>
          <w:delText>网络表示学习</w:delText>
        </w:r>
        <w:r w:rsidDel="00580C07">
          <w:rPr>
            <w:rFonts w:hint="eastAsia"/>
          </w:rPr>
          <w:delText>研究</w:delText>
        </w:r>
        <w:r w:rsidRPr="007C2477" w:rsidDel="00580C07">
          <w:rPr>
            <w:rFonts w:hint="eastAsia"/>
          </w:rPr>
          <w:delText>主要</w:delText>
        </w:r>
        <w:r w:rsidDel="00580C07">
          <w:rPr>
            <w:rFonts w:hint="eastAsia"/>
          </w:rPr>
          <w:delText>基于</w:delText>
        </w:r>
        <w:r w:rsidRPr="007C2477" w:rsidDel="00580C07">
          <w:rPr>
            <w:rFonts w:hint="eastAsia"/>
          </w:rPr>
          <w:delText>同构</w:delText>
        </w:r>
        <w:r w:rsidDel="00580C07">
          <w:rPr>
            <w:rFonts w:hint="eastAsia"/>
          </w:rPr>
          <w:delText>信息</w:delText>
        </w:r>
        <w:r w:rsidRPr="007C2477" w:rsidDel="00580C07">
          <w:rPr>
            <w:rFonts w:hint="eastAsia"/>
          </w:rPr>
          <w:delText>网络进行，</w:delText>
        </w:r>
        <w:r w:rsidDel="00580C07">
          <w:rPr>
            <w:rFonts w:hint="eastAsia"/>
          </w:rPr>
          <w:delText>研究者们通过分析挖掘网络的特征，</w:delText>
        </w:r>
        <w:r w:rsidRPr="007C2477" w:rsidDel="00580C07">
          <w:rPr>
            <w:rFonts w:hint="eastAsia"/>
          </w:rPr>
          <w:delText>提出了很多有效</w:delText>
        </w:r>
        <w:r w:rsidR="00A37E0D" w:rsidDel="00580C07">
          <w:rPr>
            <w:rFonts w:hint="eastAsia"/>
          </w:rPr>
          <w:delText>的网络表示学习</w:delText>
        </w:r>
        <w:r w:rsidRPr="007C2477" w:rsidDel="00580C07">
          <w:rPr>
            <w:rFonts w:hint="eastAsia"/>
          </w:rPr>
          <w:delText>算法。</w:delText>
        </w:r>
        <w:r w:rsidRPr="007A455D" w:rsidDel="00580C07">
          <w:rPr>
            <w:rFonts w:hint="eastAsia"/>
            <w:highlight w:val="yellow"/>
          </w:rPr>
          <w:delText>在该研究阶段，研究者们面临的挑战主要来自如何通过网络的拓扑结构定义网络中节点间的关系</w:delText>
        </w:r>
        <w:r w:rsidR="00A37E0D" w:rsidRPr="007A455D" w:rsidDel="00580C07">
          <w:rPr>
            <w:rFonts w:hint="eastAsia"/>
            <w:highlight w:val="yellow"/>
          </w:rPr>
          <w:delText>强度</w:delText>
        </w:r>
        <w:r w:rsidRPr="007A455D" w:rsidDel="00580C07">
          <w:rPr>
            <w:rFonts w:hint="eastAsia"/>
            <w:highlight w:val="yellow"/>
          </w:rPr>
          <w:delText>，即相似度，从而最大程度地保留网络信息。</w:delText>
        </w:r>
      </w:del>
      <w:ins w:id="126" w:author="Administrator" w:date="2019-04-23T15:54:00Z">
        <w:r w:rsidR="00580C07">
          <w:rPr>
            <w:rFonts w:hint="eastAsia"/>
          </w:rPr>
          <w:t>传播模型</w:t>
        </w:r>
      </w:ins>
      <w:ins w:id="127" w:author="Administrator" w:date="2019-04-23T15:55:00Z">
        <w:r w:rsidR="00580C07">
          <w:rPr>
            <w:rFonts w:hint="eastAsia"/>
          </w:rPr>
          <w:t>在影响力最大化问题中非常重要，</w:t>
        </w:r>
        <w:r w:rsidR="00580C07" w:rsidRPr="00580C07">
          <w:rPr>
            <w:rFonts w:hint="eastAsia"/>
          </w:rPr>
          <w:t>不同的模型应用不同的机制来捕获用户如何</w:t>
        </w:r>
        <w:r w:rsidR="00605BB6">
          <w:rPr>
            <w:rFonts w:hint="eastAsia"/>
          </w:rPr>
          <w:t>从</w:t>
        </w:r>
        <w:proofErr w:type="gramStart"/>
        <w:r w:rsidR="00605BB6">
          <w:rPr>
            <w:rFonts w:hint="eastAsia"/>
          </w:rPr>
          <w:t>非活跃</w:t>
        </w:r>
        <w:proofErr w:type="gramEnd"/>
        <w:r w:rsidR="00605BB6">
          <w:rPr>
            <w:rFonts w:hint="eastAsia"/>
          </w:rPr>
          <w:t>的状态到激活的状态。</w:t>
        </w:r>
      </w:ins>
    </w:p>
    <w:p w14:paraId="31C06568" w14:textId="08B3B43C" w:rsidR="009C2B33" w:rsidRPr="00652F6B" w:rsidRDefault="00FA5A37" w:rsidP="00A34123">
      <w:pPr>
        <w:pStyle w:val="2"/>
      </w:pPr>
      <w:bookmarkStart w:id="128" w:name="_Toc506050097"/>
      <w:bookmarkStart w:id="129" w:name="_Toc6995478"/>
      <w:r>
        <w:t>3</w:t>
      </w:r>
      <w:r w:rsidR="009C2B33" w:rsidRPr="00652F6B">
        <w:rPr>
          <w:rFonts w:hint="eastAsia"/>
        </w:rPr>
        <w:t>.1</w:t>
      </w:r>
      <w:r w:rsidR="00286CDD">
        <w:t xml:space="preserve"> </w:t>
      </w:r>
      <w:del w:id="130" w:author="Administrator" w:date="2019-04-23T15:56:00Z">
        <w:r w:rsidR="009C2B33" w:rsidRPr="00652F6B" w:rsidDel="000261BA">
          <w:rPr>
            <w:rFonts w:hint="eastAsia"/>
          </w:rPr>
          <w:delText>基于矩阵分解的方法</w:delText>
        </w:r>
      </w:del>
      <w:bookmarkEnd w:id="128"/>
      <w:ins w:id="131" w:author="Administrator" w:date="2019-04-23T15:56:00Z">
        <w:r w:rsidR="000261BA">
          <w:rPr>
            <w:rFonts w:hint="eastAsia"/>
          </w:rPr>
          <w:t>独立级联模型（</w:t>
        </w:r>
        <w:r w:rsidR="000261BA">
          <w:rPr>
            <w:rFonts w:hint="eastAsia"/>
          </w:rPr>
          <w:t>IC</w:t>
        </w:r>
        <w:r w:rsidR="000261BA">
          <w:rPr>
            <w:rFonts w:hint="eastAsia"/>
          </w:rPr>
          <w:t>）</w:t>
        </w:r>
      </w:ins>
      <w:r w:rsidR="00DB01C4">
        <w:rPr>
          <w:rFonts w:hint="eastAsia"/>
        </w:rPr>
        <w:t>及其变种</w:t>
      </w:r>
      <w:bookmarkEnd w:id="129"/>
    </w:p>
    <w:p w14:paraId="3144390F" w14:textId="105BD359" w:rsidR="000B0287" w:rsidRDefault="000B0287" w:rsidP="009C2B33">
      <w:pPr>
        <w:ind w:firstLine="420"/>
        <w:rPr>
          <w:ins w:id="132" w:author="Administrator" w:date="2019-04-23T16:16:00Z"/>
        </w:rPr>
      </w:pPr>
      <w:ins w:id="133" w:author="Administrator" w:date="2019-04-23T16:16:00Z">
        <w:r>
          <w:rPr>
            <w:rFonts w:hint="eastAsia"/>
          </w:rPr>
          <w:t>独立级联模型是一个</w:t>
        </w:r>
        <w:r w:rsidR="00883A31">
          <w:rPr>
            <w:rFonts w:hint="eastAsia"/>
          </w:rPr>
          <w:t>非常经典并且被研究很多的</w:t>
        </w:r>
      </w:ins>
      <w:ins w:id="134" w:author="Administrator" w:date="2019-04-23T16:19:00Z">
        <w:r w:rsidR="00883A31">
          <w:rPr>
            <w:rFonts w:hint="eastAsia"/>
          </w:rPr>
          <w:t>模型</w:t>
        </w:r>
      </w:ins>
      <w:r w:rsidR="00664F8A">
        <w:fldChar w:fldCharType="begin"/>
      </w:r>
      <w:r w:rsidR="00664F8A">
        <w:instrText xml:space="preserve"> </w:instrText>
      </w:r>
      <w:r w:rsidR="00664F8A">
        <w:rPr>
          <w:rFonts w:hint="eastAsia"/>
        </w:rPr>
        <w:instrText>REF _Ref7014981 \r \h</w:instrText>
      </w:r>
      <w:r w:rsidR="00664F8A">
        <w:instrText xml:space="preserve"> </w:instrText>
      </w:r>
      <w:r w:rsidR="00664F8A">
        <w:fldChar w:fldCharType="separate"/>
      </w:r>
      <w:r w:rsidR="00664F8A">
        <w:t>[1]</w:t>
      </w:r>
      <w:r w:rsidR="00664F8A">
        <w:fldChar w:fldCharType="end"/>
      </w:r>
      <w:r w:rsidR="00DB01C4">
        <w:rPr>
          <w:rFonts w:hint="eastAsia"/>
        </w:rPr>
        <w:t>。</w:t>
      </w:r>
    </w:p>
    <w:p w14:paraId="09D76A9C" w14:textId="2EB4F8C6" w:rsidR="000F289E" w:rsidRDefault="00DB01C4" w:rsidP="009C2B33">
      <w:pPr>
        <w:ind w:firstLine="420"/>
        <w:rPr>
          <w:ins w:id="135" w:author="Administrator" w:date="2019-04-23T16:05:00Z"/>
        </w:rPr>
      </w:pPr>
      <w:r w:rsidRPr="00D57FE7">
        <w:rPr>
          <w:rFonts w:hint="eastAsia"/>
          <w:highlight w:val="yellow"/>
        </w:rPr>
        <w:t>传统的</w:t>
      </w:r>
      <w:ins w:id="136" w:author="Administrator" w:date="2019-04-23T16:05:00Z">
        <w:r w:rsidR="000261BA" w:rsidRPr="00D57FE7">
          <w:rPr>
            <w:rFonts w:hint="eastAsia"/>
            <w:highlight w:val="yellow"/>
          </w:rPr>
          <w:t>独立级联模型</w:t>
        </w:r>
        <w:r w:rsidR="000261BA">
          <w:rPr>
            <w:rFonts w:hint="eastAsia"/>
          </w:rPr>
          <w:t>的主要思想是</w:t>
        </w:r>
      </w:ins>
      <w:del w:id="137" w:author="Administrator" w:date="2019-04-23T16:05:00Z">
        <w:r w:rsidR="000F289E" w:rsidDel="000261BA">
          <w:delText>基于</w:delText>
        </w:r>
      </w:del>
      <w:ins w:id="138" w:author="Administrator" w:date="2019-04-23T16:05:00Z">
        <w:r w:rsidR="000261BA" w:rsidRPr="000261BA">
          <w:rPr>
            <w:rFonts w:hint="eastAsia"/>
          </w:rPr>
          <w:t>当一个节点</w:t>
        </w:r>
        <w:r w:rsidR="000261BA" w:rsidRPr="000261BA">
          <w:rPr>
            <w:rFonts w:hint="eastAsia"/>
          </w:rPr>
          <w:t>u</w:t>
        </w:r>
        <w:r w:rsidR="000261BA" w:rsidRPr="000261BA">
          <w:rPr>
            <w:rFonts w:hint="eastAsia"/>
          </w:rPr>
          <w:t>被激活时，它会以概率</w:t>
        </w:r>
        <w:r w:rsidR="000261BA" w:rsidRPr="000261BA">
          <w:rPr>
            <w:rFonts w:hint="eastAsia"/>
          </w:rPr>
          <w:t>p(u,v)</w:t>
        </w:r>
        <w:r w:rsidR="000261BA" w:rsidRPr="000261BA">
          <w:rPr>
            <w:rFonts w:hint="eastAsia"/>
          </w:rPr>
          <w:t>对它未激活的出边邻居节点</w:t>
        </w:r>
        <w:r w:rsidR="000261BA" w:rsidRPr="000261BA">
          <w:rPr>
            <w:rFonts w:hint="eastAsia"/>
          </w:rPr>
          <w:t>v</w:t>
        </w:r>
        <w:r w:rsidR="000261BA" w:rsidRPr="000261BA">
          <w:rPr>
            <w:rFonts w:hint="eastAsia"/>
          </w:rPr>
          <w:t>尝试激活，这种尝试仅仅进行一次，而且这些尝试之间是互相独立的，即</w:t>
        </w:r>
        <w:r w:rsidR="000261BA" w:rsidRPr="000261BA">
          <w:rPr>
            <w:rFonts w:hint="eastAsia"/>
          </w:rPr>
          <w:t>u</w:t>
        </w:r>
        <w:r w:rsidR="000261BA" w:rsidRPr="000261BA">
          <w:rPr>
            <w:rFonts w:hint="eastAsia"/>
          </w:rPr>
          <w:t>对</w:t>
        </w:r>
        <w:r w:rsidR="000261BA" w:rsidRPr="000261BA">
          <w:rPr>
            <w:rFonts w:hint="eastAsia"/>
          </w:rPr>
          <w:t>v</w:t>
        </w:r>
        <w:r w:rsidR="000261BA" w:rsidRPr="000261BA">
          <w:rPr>
            <w:rFonts w:hint="eastAsia"/>
          </w:rPr>
          <w:t>的激活不会受到其他节点的影响</w:t>
        </w:r>
      </w:ins>
      <w:del w:id="139" w:author="Administrator" w:date="2019-04-23T16:05:00Z">
        <w:r w:rsidR="000F289E" w:rsidDel="000261BA">
          <w:delText>矩阵分解的网络表示学习方法</w:delText>
        </w:r>
        <w:r w:rsidR="000F289E" w:rsidDel="000261BA">
          <w:rPr>
            <w:rFonts w:hint="eastAsia"/>
          </w:rPr>
          <w:delText>一般先构造关系矩阵，然后基于这个特定的矩阵进行矩阵分解从而得到</w:delText>
        </w:r>
        <w:r w:rsidR="001D7C48" w:rsidDel="000261BA">
          <w:rPr>
            <w:rFonts w:hint="eastAsia"/>
          </w:rPr>
          <w:delText>相应的</w:delText>
        </w:r>
        <w:r w:rsidR="000F289E" w:rsidDel="000261BA">
          <w:rPr>
            <w:rFonts w:hint="eastAsia"/>
          </w:rPr>
          <w:delText>节点的低维表示</w:delText>
        </w:r>
      </w:del>
      <w:r w:rsidR="000F289E">
        <w:rPr>
          <w:rFonts w:hint="eastAsia"/>
        </w:rPr>
        <w:t>。</w:t>
      </w:r>
    </w:p>
    <w:p w14:paraId="3647C009" w14:textId="1786E2AC" w:rsidR="000261BA" w:rsidRDefault="00BF1C86" w:rsidP="009C2B33">
      <w:pPr>
        <w:ind w:firstLine="420"/>
        <w:rPr>
          <w:ins w:id="140" w:author="Administrator" w:date="2019-04-23T16:05:00Z"/>
        </w:rPr>
      </w:pPr>
      <w:ins w:id="141" w:author="Administrator" w:date="2019-04-23T16:05:00Z">
        <w:r>
          <w:rPr>
            <w:rFonts w:hint="eastAsia"/>
          </w:rPr>
          <w:t>它的传播过程如下：</w:t>
        </w:r>
      </w:ins>
    </w:p>
    <w:p w14:paraId="0B85840B" w14:textId="6961B9A8" w:rsidR="00BF1C86" w:rsidRPr="00BF1C86" w:rsidRDefault="00007384" w:rsidP="00BF1C86">
      <w:pPr>
        <w:ind w:firstLine="420"/>
        <w:rPr>
          <w:ins w:id="142" w:author="Administrator" w:date="2019-04-23T16:05:00Z"/>
        </w:rPr>
      </w:pPr>
      <w:ins w:id="143" w:author="Administrator" w:date="2019-04-23T16:06:00Z">
        <w:r>
          <w:rPr>
            <w:rFonts w:hint="eastAsia"/>
          </w:rPr>
          <w:t>·</w:t>
        </w:r>
      </w:ins>
      <w:ins w:id="144" w:author="Administrator" w:date="2019-04-23T16:05:00Z">
        <w:r w:rsidR="00BF1C86" w:rsidRPr="00BF1C86">
          <w:rPr>
            <w:rFonts w:hint="eastAsia"/>
          </w:rPr>
          <w:t>给定初始的活跃节点集合</w:t>
        </w:r>
        <w:r w:rsidR="00BF1C86" w:rsidRPr="00BF1C86">
          <w:rPr>
            <w:rFonts w:hint="eastAsia"/>
          </w:rPr>
          <w:t>S</w:t>
        </w:r>
        <w:r w:rsidR="00BF1C86" w:rsidRPr="00BF1C86">
          <w:rPr>
            <w:rFonts w:hint="eastAsia"/>
          </w:rPr>
          <w:t>，当在时刻</w:t>
        </w:r>
        <w:r w:rsidR="00BF1C86" w:rsidRPr="00BF1C86">
          <w:rPr>
            <w:rFonts w:hint="eastAsia"/>
          </w:rPr>
          <w:t>t</w:t>
        </w:r>
        <w:r w:rsidR="00BF1C86" w:rsidRPr="00BF1C86">
          <w:rPr>
            <w:rFonts w:hint="eastAsia"/>
          </w:rPr>
          <w:t>节点</w:t>
        </w:r>
        <w:r w:rsidR="00BF1C86" w:rsidRPr="00BF1C86">
          <w:rPr>
            <w:rFonts w:hint="eastAsia"/>
          </w:rPr>
          <w:t>u</w:t>
        </w:r>
        <w:r w:rsidR="00BF1C86" w:rsidRPr="00BF1C86">
          <w:rPr>
            <w:rFonts w:hint="eastAsia"/>
          </w:rPr>
          <w:t>被激活后，它就获得了一次对它的邻居节点</w:t>
        </w:r>
        <w:r w:rsidR="00BF1C86" w:rsidRPr="00BF1C86">
          <w:rPr>
            <w:rFonts w:hint="eastAsia"/>
          </w:rPr>
          <w:t>v</w:t>
        </w:r>
        <w:r w:rsidR="00BF1C86" w:rsidRPr="00BF1C86">
          <w:rPr>
            <w:rFonts w:hint="eastAsia"/>
          </w:rPr>
          <w:t>产生影响的机会，成功的概率为</w:t>
        </w:r>
        <w:r w:rsidR="00BF1C86" w:rsidRPr="00BF1C86">
          <w:rPr>
            <w:rFonts w:hint="eastAsia"/>
          </w:rPr>
          <w:t>p(u,v)</w:t>
        </w:r>
        <w:r w:rsidR="00BF1C86" w:rsidRPr="00BF1C86">
          <w:rPr>
            <w:rFonts w:hint="eastAsia"/>
          </w:rPr>
          <w:t>，是随机赋予的系统参数。</w:t>
        </w:r>
      </w:ins>
    </w:p>
    <w:p w14:paraId="1C275591" w14:textId="01397533" w:rsidR="00BF1C86" w:rsidRPr="00BF1C86" w:rsidRDefault="00007384" w:rsidP="00BF1C86">
      <w:pPr>
        <w:ind w:firstLine="420"/>
        <w:rPr>
          <w:ins w:id="145" w:author="Administrator" w:date="2019-04-23T16:05:00Z"/>
        </w:rPr>
      </w:pPr>
      <w:ins w:id="146" w:author="Administrator" w:date="2019-04-23T16:06:00Z">
        <w:r>
          <w:rPr>
            <w:rFonts w:hint="eastAsia"/>
          </w:rPr>
          <w:t>·</w:t>
        </w:r>
      </w:ins>
      <w:ins w:id="147" w:author="Administrator" w:date="2019-04-23T16:05:00Z">
        <w:r w:rsidR="00BF1C86" w:rsidRPr="00BF1C86">
          <w:rPr>
            <w:rFonts w:hint="eastAsia"/>
          </w:rPr>
          <w:t>若</w:t>
        </w:r>
        <w:r w:rsidR="00BF1C86" w:rsidRPr="00BF1C86">
          <w:rPr>
            <w:rFonts w:hint="eastAsia"/>
          </w:rPr>
          <w:t>v</w:t>
        </w:r>
        <w:r w:rsidR="00BF1C86" w:rsidRPr="00BF1C86">
          <w:rPr>
            <w:rFonts w:hint="eastAsia"/>
          </w:rPr>
          <w:t>有多个邻居节点都是新近被激活的节点，那么这些节点将以任意顺序尝试激活节点</w:t>
        </w:r>
        <w:r w:rsidR="00BF1C86" w:rsidRPr="00BF1C86">
          <w:rPr>
            <w:rFonts w:hint="eastAsia"/>
          </w:rPr>
          <w:t>v</w:t>
        </w:r>
        <w:r w:rsidR="00BF1C86" w:rsidRPr="00BF1C86">
          <w:rPr>
            <w:rFonts w:hint="eastAsia"/>
          </w:rPr>
          <w:t>。如果节点</w:t>
        </w:r>
        <w:r w:rsidR="00BF1C86" w:rsidRPr="00BF1C86">
          <w:rPr>
            <w:rFonts w:hint="eastAsia"/>
          </w:rPr>
          <w:t>u</w:t>
        </w:r>
        <w:r w:rsidR="00BF1C86" w:rsidRPr="00BF1C86">
          <w:rPr>
            <w:rFonts w:hint="eastAsia"/>
          </w:rPr>
          <w:t>成功激活节点</w:t>
        </w:r>
        <w:r w:rsidR="00BF1C86" w:rsidRPr="00BF1C86">
          <w:rPr>
            <w:rFonts w:hint="eastAsia"/>
          </w:rPr>
          <w:t>v</w:t>
        </w:r>
        <w:r w:rsidR="00BF1C86" w:rsidRPr="00BF1C86">
          <w:rPr>
            <w:rFonts w:hint="eastAsia"/>
          </w:rPr>
          <w:t>，那么在</w:t>
        </w:r>
        <w:r w:rsidR="00BF1C86" w:rsidRPr="00BF1C86">
          <w:rPr>
            <w:rFonts w:hint="eastAsia"/>
          </w:rPr>
          <w:t>t+1</w:t>
        </w:r>
        <w:r w:rsidR="00BF1C86" w:rsidRPr="00BF1C86">
          <w:rPr>
            <w:rFonts w:hint="eastAsia"/>
          </w:rPr>
          <w:t>时刻，节点</w:t>
        </w:r>
        <w:r w:rsidR="00BF1C86" w:rsidRPr="00BF1C86">
          <w:rPr>
            <w:rFonts w:hint="eastAsia"/>
          </w:rPr>
          <w:t>v</w:t>
        </w:r>
        <w:r w:rsidR="00BF1C86" w:rsidRPr="00BF1C86">
          <w:rPr>
            <w:rFonts w:hint="eastAsia"/>
          </w:rPr>
          <w:t>转为活跃状态。</w:t>
        </w:r>
      </w:ins>
    </w:p>
    <w:p w14:paraId="2C0A5EAA" w14:textId="28FE7595" w:rsidR="00BF1C86" w:rsidRPr="00BF1C86" w:rsidRDefault="00007384" w:rsidP="00BF1C86">
      <w:pPr>
        <w:ind w:firstLine="420"/>
        <w:rPr>
          <w:ins w:id="148" w:author="Administrator" w:date="2019-04-23T16:05:00Z"/>
        </w:rPr>
      </w:pPr>
      <w:ins w:id="149" w:author="Administrator" w:date="2019-04-23T16:06:00Z">
        <w:r>
          <w:rPr>
            <w:rFonts w:hint="eastAsia"/>
          </w:rPr>
          <w:t>·</w:t>
        </w:r>
      </w:ins>
      <w:ins w:id="150" w:author="Administrator" w:date="2019-04-23T16:05:00Z">
        <w:r w:rsidR="00BF1C86" w:rsidRPr="00BF1C86">
          <w:rPr>
            <w:rFonts w:hint="eastAsia"/>
          </w:rPr>
          <w:t>在</w:t>
        </w:r>
        <w:r w:rsidR="00BF1C86" w:rsidRPr="00BF1C86">
          <w:rPr>
            <w:rFonts w:hint="eastAsia"/>
          </w:rPr>
          <w:t>t+1</w:t>
        </w:r>
        <w:r w:rsidR="00BF1C86" w:rsidRPr="00BF1C86">
          <w:rPr>
            <w:rFonts w:hint="eastAsia"/>
          </w:rPr>
          <w:t>时刻，节点</w:t>
        </w:r>
        <w:r w:rsidR="00BF1C86" w:rsidRPr="00BF1C86">
          <w:rPr>
            <w:rFonts w:hint="eastAsia"/>
          </w:rPr>
          <w:t>v</w:t>
        </w:r>
        <w:r w:rsidR="00BF1C86" w:rsidRPr="00BF1C86">
          <w:rPr>
            <w:rFonts w:hint="eastAsia"/>
          </w:rPr>
          <w:t>将对其他节点产生影响，重复上述过程。</w:t>
        </w:r>
      </w:ins>
    </w:p>
    <w:p w14:paraId="2CB28D38" w14:textId="00F3CC9C" w:rsidR="00BF1C86" w:rsidRDefault="00007384" w:rsidP="00BF1C86">
      <w:pPr>
        <w:ind w:firstLine="420"/>
        <w:rPr>
          <w:ins w:id="151" w:author="Administrator" w:date="2019-04-23T16:08:00Z"/>
        </w:rPr>
      </w:pPr>
      <w:ins w:id="152" w:author="Administrator" w:date="2019-04-23T16:06:00Z">
        <w:r>
          <w:rPr>
            <w:rFonts w:hint="eastAsia"/>
          </w:rPr>
          <w:t>·</w:t>
        </w:r>
      </w:ins>
      <w:ins w:id="153" w:author="Administrator" w:date="2019-04-23T16:05:00Z">
        <w:r w:rsidR="00BF1C86" w:rsidRPr="00BF1C86">
          <w:rPr>
            <w:rFonts w:hint="eastAsia"/>
          </w:rPr>
          <w:t>结束条件：网络中不存在有影响力的网络节点。</w:t>
        </w:r>
      </w:ins>
    </w:p>
    <w:p w14:paraId="541A8FF7" w14:textId="1DC2B681" w:rsidR="00DB01C4" w:rsidRDefault="00DB01C4" w:rsidP="00BF1C86">
      <w:pPr>
        <w:ind w:firstLine="420"/>
      </w:pPr>
      <w:r>
        <w:rPr>
          <w:rFonts w:hint="eastAsia"/>
        </w:rPr>
        <w:t>在文献</w:t>
      </w:r>
      <w:r>
        <w:fldChar w:fldCharType="begin"/>
      </w:r>
      <w:r>
        <w:instrText xml:space="preserve"> </w:instrText>
      </w:r>
      <w:r>
        <w:rPr>
          <w:rFonts w:hint="eastAsia"/>
        </w:rPr>
        <w:instrText>REF _Ref6926346 \r \h</w:instrText>
      </w:r>
      <w:r>
        <w:instrText xml:space="preserve"> </w:instrText>
      </w:r>
      <w:r>
        <w:fldChar w:fldCharType="separate"/>
      </w:r>
      <w:r>
        <w:t>[2]</w:t>
      </w:r>
      <w:r>
        <w:fldChar w:fldCharType="end"/>
      </w:r>
      <w:r>
        <w:rPr>
          <w:rFonts w:hint="eastAsia"/>
        </w:rPr>
        <w:t>中，作者提出了</w:t>
      </w:r>
      <w:r w:rsidRPr="00D57FE7">
        <w:rPr>
          <w:rFonts w:hint="eastAsia"/>
          <w:highlight w:val="yellow"/>
        </w:rPr>
        <w:t>竞争的独立级联模型</w:t>
      </w:r>
      <w:r w:rsidR="00D57FE7">
        <w:rPr>
          <w:rFonts w:hint="eastAsia"/>
          <w:highlight w:val="yellow"/>
        </w:rPr>
        <w:t>（</w:t>
      </w:r>
      <w:r w:rsidR="00D57FE7">
        <w:rPr>
          <w:rFonts w:hint="eastAsia"/>
          <w:highlight w:val="yellow"/>
        </w:rPr>
        <w:t>CIC</w:t>
      </w:r>
      <w:r w:rsidR="00D57FE7">
        <w:rPr>
          <w:rFonts w:hint="eastAsia"/>
          <w:highlight w:val="yellow"/>
        </w:rPr>
        <w:t>）</w:t>
      </w:r>
      <w:r w:rsidR="00D57FE7">
        <w:rPr>
          <w:rFonts w:hint="eastAsia"/>
        </w:rPr>
        <w:t>：</w:t>
      </w:r>
      <w:r w:rsidR="00D57FE7" w:rsidRPr="00D57FE7">
        <w:rPr>
          <w:rFonts w:hint="eastAsia"/>
        </w:rPr>
        <w:t>一个社交网络</w:t>
      </w:r>
      <w:r w:rsidR="00D57FE7" w:rsidRPr="00D57FE7">
        <w:rPr>
          <w:rFonts w:hint="eastAsia"/>
        </w:rPr>
        <w:t>G</w:t>
      </w:r>
      <w:r w:rsidR="00D57FE7" w:rsidRPr="00D57FE7">
        <w:rPr>
          <w:rFonts w:hint="eastAsia"/>
        </w:rPr>
        <w:t>，每个节点有三种状态，未激活，正向状态，反向状态。</w:t>
      </w:r>
      <w:proofErr w:type="gramStart"/>
      <w:r w:rsidR="00D57FE7" w:rsidRPr="00D57FE7">
        <w:rPr>
          <w:rFonts w:hint="eastAsia"/>
        </w:rPr>
        <w:t>每个边</w:t>
      </w:r>
      <w:proofErr w:type="gramEnd"/>
      <w:r w:rsidR="00D57FE7" w:rsidRPr="00D57FE7">
        <w:rPr>
          <w:rFonts w:hint="eastAsia"/>
        </w:rPr>
        <w:t>有正向传播概率</w:t>
      </w:r>
      <w:r w:rsidR="00D57FE7" w:rsidRPr="00D57FE7">
        <w:rPr>
          <w:rFonts w:hint="eastAsia"/>
        </w:rPr>
        <w:t>PP</w:t>
      </w:r>
      <w:r w:rsidR="00D57FE7" w:rsidRPr="00D57FE7">
        <w:rPr>
          <w:rFonts w:hint="eastAsia"/>
        </w:rPr>
        <w:t>（</w:t>
      </w:r>
      <w:r w:rsidR="00D57FE7" w:rsidRPr="00D57FE7">
        <w:rPr>
          <w:rFonts w:hint="eastAsia"/>
        </w:rPr>
        <w:t>u,v</w:t>
      </w:r>
      <w:r w:rsidR="00D57FE7" w:rsidRPr="00D57FE7">
        <w:rPr>
          <w:rFonts w:hint="eastAsia"/>
        </w:rPr>
        <w:t>）和负向传播概率</w:t>
      </w:r>
      <w:r w:rsidR="00D57FE7" w:rsidRPr="00D57FE7">
        <w:rPr>
          <w:rFonts w:hint="eastAsia"/>
        </w:rPr>
        <w:t>PN</w:t>
      </w:r>
      <w:r w:rsidR="00D57FE7" w:rsidRPr="00D57FE7">
        <w:rPr>
          <w:rFonts w:hint="eastAsia"/>
        </w:rPr>
        <w:t>（</w:t>
      </w:r>
      <w:r w:rsidR="00D57FE7" w:rsidRPr="00D57FE7">
        <w:rPr>
          <w:rFonts w:hint="eastAsia"/>
        </w:rPr>
        <w:t>u,v</w:t>
      </w:r>
      <w:r w:rsidR="00D57FE7" w:rsidRPr="00D57FE7">
        <w:rPr>
          <w:rFonts w:hint="eastAsia"/>
        </w:rPr>
        <w:t>）一开始有两个种子集合，一个是正向种子集合一个是负向种子集合。两种传播方式各自独立。在</w:t>
      </w:r>
      <w:r w:rsidR="00D57FE7" w:rsidRPr="00D57FE7">
        <w:rPr>
          <w:rFonts w:hint="eastAsia"/>
        </w:rPr>
        <w:t>t</w:t>
      </w:r>
      <w:r w:rsidR="00D57FE7" w:rsidRPr="00D57FE7">
        <w:rPr>
          <w:rFonts w:hint="eastAsia"/>
        </w:rPr>
        <w:t>步时，一个未激活的节点</w:t>
      </w:r>
      <w:r w:rsidR="00D57FE7" w:rsidRPr="00D57FE7">
        <w:rPr>
          <w:rFonts w:hint="eastAsia"/>
        </w:rPr>
        <w:t>u</w:t>
      </w:r>
      <w:r w:rsidR="00D57FE7" w:rsidRPr="00D57FE7">
        <w:rPr>
          <w:rFonts w:hint="eastAsia"/>
        </w:rPr>
        <w:t>，变为负向的，他有一次机会对他的未激活邻居节点进行负向传播，反之亦然。如果一个节点被影响到了了，它在</w:t>
      </w:r>
      <w:r w:rsidR="00D57FE7" w:rsidRPr="00D57FE7">
        <w:rPr>
          <w:rFonts w:hint="eastAsia"/>
        </w:rPr>
        <w:t>t+1</w:t>
      </w:r>
      <w:r w:rsidR="00D57FE7" w:rsidRPr="00D57FE7">
        <w:rPr>
          <w:rFonts w:hint="eastAsia"/>
        </w:rPr>
        <w:t>时刻被激活。</w:t>
      </w:r>
      <w:r w:rsidR="00D57FE7" w:rsidRPr="00D57FE7">
        <w:rPr>
          <w:rFonts w:hint="eastAsia"/>
        </w:rPr>
        <w:t>U</w:t>
      </w:r>
      <w:r w:rsidR="00D57FE7" w:rsidRPr="00D57FE7">
        <w:rPr>
          <w:rFonts w:hint="eastAsia"/>
        </w:rPr>
        <w:t>只有一次机会激活别人。如果在某一步时，没有新的节点被激活，传播结束。</w:t>
      </w:r>
    </w:p>
    <w:p w14:paraId="4B411232" w14:textId="1B6E9600" w:rsidR="004D7825" w:rsidRDefault="004D7825" w:rsidP="004D7825">
      <w:pPr>
        <w:ind w:firstLine="420"/>
        <w:rPr>
          <w:rFonts w:ascii="Georgia" w:hAnsi="Georgia"/>
          <w:color w:val="111111"/>
          <w:shd w:val="clear" w:color="auto" w:fill="FFFFFF"/>
        </w:rPr>
      </w:pPr>
      <w:r>
        <w:rPr>
          <w:rFonts w:hint="eastAsia"/>
        </w:rPr>
        <w:t>在文献</w:t>
      </w:r>
      <w:r>
        <w:fldChar w:fldCharType="begin"/>
      </w:r>
      <w:r>
        <w:instrText xml:space="preserve"> </w:instrText>
      </w:r>
      <w:r>
        <w:rPr>
          <w:rFonts w:hint="eastAsia"/>
        </w:rPr>
        <w:instrText>REF _Ref6943605 \r \h</w:instrText>
      </w:r>
      <w:r>
        <w:instrText xml:space="preserve"> </w:instrText>
      </w:r>
      <w:r>
        <w:fldChar w:fldCharType="separate"/>
      </w:r>
      <w:r>
        <w:t>[3]</w:t>
      </w:r>
      <w:r>
        <w:fldChar w:fldCharType="end"/>
      </w:r>
      <w:r>
        <w:rPr>
          <w:rFonts w:hint="eastAsia"/>
        </w:rPr>
        <w:t>中作者提出了</w:t>
      </w:r>
      <w:r w:rsidRPr="004D7825">
        <w:rPr>
          <w:rFonts w:hint="eastAsia"/>
          <w:highlight w:val="yellow"/>
        </w:rPr>
        <w:t>延迟感知的独立级联模型（</w:t>
      </w:r>
      <w:r w:rsidRPr="004D7825">
        <w:rPr>
          <w:rFonts w:hint="eastAsia"/>
          <w:highlight w:val="yellow"/>
        </w:rPr>
        <w:t>LAIC</w:t>
      </w:r>
      <w:r w:rsidRPr="004D7825">
        <w:rPr>
          <w:rFonts w:hint="eastAsia"/>
          <w:highlight w:val="yellow"/>
        </w:rPr>
        <w:t>）</w:t>
      </w:r>
      <w:r>
        <w:rPr>
          <w:rFonts w:hint="eastAsia"/>
        </w:rPr>
        <w:t>：</w:t>
      </w:r>
      <w:r>
        <w:rPr>
          <w:rFonts w:ascii="Georgia" w:hAnsi="Georgia"/>
          <w:color w:val="111111"/>
          <w:shd w:val="clear" w:color="auto" w:fill="FFFFFF"/>
        </w:rPr>
        <w:t>通过考虑时间延迟来扩展传统</w:t>
      </w:r>
      <w:r>
        <w:rPr>
          <w:rFonts w:ascii="Georgia" w:hAnsi="Georgia" w:hint="eastAsia"/>
          <w:color w:val="111111"/>
          <w:shd w:val="clear" w:color="auto" w:fill="FFFFFF"/>
        </w:rPr>
        <w:t>IC</w:t>
      </w:r>
      <w:r>
        <w:rPr>
          <w:rFonts w:ascii="Georgia" w:hAnsi="Georgia"/>
          <w:color w:val="111111"/>
          <w:shd w:val="clear" w:color="auto" w:fill="FFFFFF"/>
        </w:rPr>
        <w:t>模式，这与现实社会网络更加一致</w:t>
      </w:r>
      <w:r>
        <w:rPr>
          <w:rFonts w:ascii="Georgia" w:hAnsi="Georgia" w:hint="eastAsia"/>
          <w:color w:val="111111"/>
          <w:shd w:val="clear" w:color="auto" w:fill="FFFFFF"/>
        </w:rPr>
        <w:t>。在这个模型下，每个结点的状态分为三种，激活，延迟激活，非激活。对于一个在种子集合中的结点</w:t>
      </w:r>
      <w:r>
        <w:rPr>
          <w:rFonts w:ascii="Georgia" w:hAnsi="Georgia" w:hint="eastAsia"/>
          <w:color w:val="111111"/>
          <w:shd w:val="clear" w:color="auto" w:fill="FFFFFF"/>
        </w:rPr>
        <w:t>u</w:t>
      </w:r>
      <w:r>
        <w:rPr>
          <w:rFonts w:ascii="Georgia" w:hAnsi="Georgia" w:hint="eastAsia"/>
          <w:color w:val="111111"/>
          <w:shd w:val="clear" w:color="auto" w:fill="FFFFFF"/>
        </w:rPr>
        <w:t>，可以认为他在</w:t>
      </w:r>
      <w:r>
        <w:rPr>
          <w:rFonts w:ascii="Georgia" w:hAnsi="Georgia" w:hint="eastAsia"/>
          <w:color w:val="111111"/>
          <w:shd w:val="clear" w:color="auto" w:fill="FFFFFF"/>
        </w:rPr>
        <w:t>t=</w:t>
      </w:r>
      <w:r>
        <w:rPr>
          <w:rFonts w:ascii="Georgia" w:hAnsi="Georgia"/>
          <w:color w:val="111111"/>
          <w:shd w:val="clear" w:color="auto" w:fill="FFFFFF"/>
        </w:rPr>
        <w:t>0</w:t>
      </w:r>
      <w:r>
        <w:rPr>
          <w:rFonts w:ascii="Georgia" w:hAnsi="Georgia" w:hint="eastAsia"/>
          <w:color w:val="111111"/>
          <w:shd w:val="clear" w:color="auto" w:fill="FFFFFF"/>
        </w:rPr>
        <w:t>时刻处于活跃态，如果它成功影响到了一个</w:t>
      </w:r>
      <w:proofErr w:type="gramStart"/>
      <w:r>
        <w:rPr>
          <w:rFonts w:ascii="Georgia" w:hAnsi="Georgia" w:hint="eastAsia"/>
          <w:color w:val="111111"/>
          <w:shd w:val="clear" w:color="auto" w:fill="FFFFFF"/>
        </w:rPr>
        <w:t>非活跃</w:t>
      </w:r>
      <w:proofErr w:type="gramEnd"/>
      <w:r>
        <w:rPr>
          <w:rFonts w:ascii="Georgia" w:hAnsi="Georgia" w:hint="eastAsia"/>
          <w:color w:val="111111"/>
          <w:shd w:val="clear" w:color="auto" w:fill="FFFFFF"/>
        </w:rPr>
        <w:t>邻居节点</w:t>
      </w:r>
      <w:r>
        <w:rPr>
          <w:rFonts w:ascii="Georgia" w:hAnsi="Georgia" w:hint="eastAsia"/>
          <w:color w:val="111111"/>
          <w:shd w:val="clear" w:color="auto" w:fill="FFFFFF"/>
        </w:rPr>
        <w:t>v</w:t>
      </w:r>
      <w:r>
        <w:rPr>
          <w:rFonts w:ascii="Georgia" w:hAnsi="Georgia" w:hint="eastAsia"/>
          <w:color w:val="111111"/>
          <w:shd w:val="clear" w:color="auto" w:fill="FFFFFF"/>
        </w:rPr>
        <w:t>，那么节点</w:t>
      </w:r>
      <w:r>
        <w:rPr>
          <w:rFonts w:ascii="Georgia" w:hAnsi="Georgia" w:hint="eastAsia"/>
          <w:color w:val="111111"/>
          <w:shd w:val="clear" w:color="auto" w:fill="FFFFFF"/>
        </w:rPr>
        <w:t>v</w:t>
      </w:r>
      <w:r>
        <w:rPr>
          <w:rFonts w:ascii="Georgia" w:hAnsi="Georgia" w:hint="eastAsia"/>
          <w:color w:val="111111"/>
          <w:shd w:val="clear" w:color="auto" w:fill="FFFFFF"/>
        </w:rPr>
        <w:t>变为延迟活跃节点。根据之前定义的影响力延迟的分布，每条边</w:t>
      </w:r>
      <w:r>
        <w:rPr>
          <w:rFonts w:ascii="Georgia" w:hAnsi="Georgia" w:hint="eastAsia"/>
          <w:color w:val="111111"/>
          <w:shd w:val="clear" w:color="auto" w:fill="FFFFFF"/>
        </w:rPr>
        <w:t>e</w:t>
      </w:r>
      <w:r>
        <w:rPr>
          <w:rFonts w:ascii="Georgia" w:hAnsi="Georgia" w:hint="eastAsia"/>
          <w:color w:val="111111"/>
          <w:shd w:val="clear" w:color="auto" w:fill="FFFFFF"/>
        </w:rPr>
        <w:t>（</w:t>
      </w:r>
      <w:r>
        <w:rPr>
          <w:rFonts w:ascii="Georgia" w:hAnsi="Georgia" w:hint="eastAsia"/>
          <w:color w:val="111111"/>
          <w:shd w:val="clear" w:color="auto" w:fill="FFFFFF"/>
        </w:rPr>
        <w:t>u</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）可以扩展到</w:t>
      </w:r>
      <w:r>
        <w:rPr>
          <w:noProof/>
        </w:rPr>
        <w:drawing>
          <wp:inline distT="0" distB="0" distL="0" distR="0" wp14:anchorId="02D129D6" wp14:editId="2D3EA0C7">
            <wp:extent cx="1865543" cy="1885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9266" cy="199995"/>
                    </a:xfrm>
                    <a:prstGeom prst="rect">
                      <a:avLst/>
                    </a:prstGeom>
                  </pic:spPr>
                </pic:pic>
              </a:graphicData>
            </a:graphic>
          </wp:inline>
        </w:drawing>
      </w:r>
      <w:r>
        <w:rPr>
          <w:rFonts w:ascii="Georgia" w:hAnsi="Georgia" w:hint="eastAsia"/>
          <w:color w:val="111111"/>
          <w:shd w:val="clear" w:color="auto" w:fill="FFFFFF"/>
        </w:rPr>
        <w:t>，其中</w:t>
      </w:r>
      <w:r>
        <w:rPr>
          <w:noProof/>
        </w:rPr>
        <w:drawing>
          <wp:inline distT="0" distB="0" distL="0" distR="0" wp14:anchorId="56AAC850" wp14:editId="70D3839F">
            <wp:extent cx="778233" cy="1694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17193" cy="177937"/>
                    </a:xfrm>
                    <a:prstGeom prst="rect">
                      <a:avLst/>
                    </a:prstGeom>
                  </pic:spPr>
                </pic:pic>
              </a:graphicData>
            </a:graphic>
          </wp:inline>
        </w:drawing>
      </w:r>
      <w:r>
        <w:rPr>
          <w:rFonts w:ascii="Georgia" w:hAnsi="Georgia" w:hint="eastAsia"/>
          <w:color w:val="111111"/>
          <w:shd w:val="clear" w:color="auto" w:fill="FFFFFF"/>
        </w:rPr>
        <w:t>代表了一个</w:t>
      </w:r>
      <w:proofErr w:type="gramStart"/>
      <w:r>
        <w:rPr>
          <w:rFonts w:ascii="Georgia" w:hAnsi="Georgia" w:hint="eastAsia"/>
          <w:color w:val="111111"/>
          <w:shd w:val="clear" w:color="auto" w:fill="FFFFFF"/>
        </w:rPr>
        <w:t>非活跃</w:t>
      </w:r>
      <w:proofErr w:type="gramEnd"/>
      <w:r>
        <w:rPr>
          <w:rFonts w:ascii="Georgia" w:hAnsi="Georgia" w:hint="eastAsia"/>
          <w:color w:val="111111"/>
          <w:shd w:val="clear" w:color="auto" w:fill="FFFFFF"/>
        </w:rPr>
        <w:t>节点</w:t>
      </w:r>
      <w:r>
        <w:rPr>
          <w:rFonts w:ascii="Georgia" w:hAnsi="Georgia" w:hint="eastAsia"/>
          <w:color w:val="111111"/>
          <w:shd w:val="clear" w:color="auto" w:fill="FFFFFF"/>
        </w:rPr>
        <w:t>v</w:t>
      </w:r>
      <w:r>
        <w:rPr>
          <w:rFonts w:ascii="Georgia" w:hAnsi="Georgia" w:hint="eastAsia"/>
          <w:color w:val="111111"/>
          <w:shd w:val="clear" w:color="auto" w:fill="FFFFFF"/>
        </w:rPr>
        <w:t>被他的活跃邻居</w:t>
      </w:r>
      <w:r>
        <w:rPr>
          <w:rFonts w:ascii="Georgia" w:hAnsi="Georgia" w:hint="eastAsia"/>
          <w:color w:val="111111"/>
          <w:shd w:val="clear" w:color="auto" w:fill="FFFFFF"/>
        </w:rPr>
        <w:t>u</w:t>
      </w:r>
      <w:r>
        <w:rPr>
          <w:rFonts w:ascii="Georgia" w:hAnsi="Georgia" w:hint="eastAsia"/>
          <w:color w:val="111111"/>
          <w:shd w:val="clear" w:color="auto" w:fill="FFFFFF"/>
        </w:rPr>
        <w:t>在一个激活延迟</w:t>
      </w:r>
      <w:r>
        <w:rPr>
          <w:noProof/>
        </w:rPr>
        <w:drawing>
          <wp:inline distT="0" distB="0" distL="0" distR="0" wp14:anchorId="7D6D4D70" wp14:editId="6540CA6E">
            <wp:extent cx="689429" cy="23440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633" cy="240255"/>
                    </a:xfrm>
                    <a:prstGeom prst="rect">
                      <a:avLst/>
                    </a:prstGeom>
                  </pic:spPr>
                </pic:pic>
              </a:graphicData>
            </a:graphic>
          </wp:inline>
        </w:drawing>
      </w:r>
      <w:r>
        <w:rPr>
          <w:rFonts w:ascii="Georgia" w:hAnsi="Georgia" w:hint="eastAsia"/>
          <w:color w:val="111111"/>
          <w:shd w:val="clear" w:color="auto" w:fill="FFFFFF"/>
        </w:rPr>
        <w:t>以概率</w:t>
      </w:r>
      <w:r>
        <w:rPr>
          <w:noProof/>
        </w:rPr>
        <w:drawing>
          <wp:inline distT="0" distB="0" distL="0" distR="0" wp14:anchorId="01A2CAD6" wp14:editId="5D4C244B">
            <wp:extent cx="666702" cy="19803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7677" cy="204260"/>
                    </a:xfrm>
                    <a:prstGeom prst="rect">
                      <a:avLst/>
                    </a:prstGeom>
                  </pic:spPr>
                </pic:pic>
              </a:graphicData>
            </a:graphic>
          </wp:inline>
        </w:drawing>
      </w:r>
      <w:r>
        <w:rPr>
          <w:rFonts w:ascii="Georgia" w:hAnsi="Georgia" w:hint="eastAsia"/>
          <w:color w:val="111111"/>
          <w:shd w:val="clear" w:color="auto" w:fill="FFFFFF"/>
        </w:rPr>
        <w:t>激活。</w:t>
      </w:r>
      <w:r>
        <w:rPr>
          <w:noProof/>
        </w:rPr>
        <w:drawing>
          <wp:inline distT="0" distB="0" distL="0" distR="0" wp14:anchorId="4D19460F" wp14:editId="5DA19992">
            <wp:extent cx="184382" cy="17353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756" cy="179535"/>
                    </a:xfrm>
                    <a:prstGeom prst="rect">
                      <a:avLst/>
                    </a:prstGeom>
                  </pic:spPr>
                </pic:pic>
              </a:graphicData>
            </a:graphic>
          </wp:inline>
        </w:drawing>
      </w:r>
      <w:r>
        <w:rPr>
          <w:rFonts w:ascii="Georgia" w:hAnsi="Georgia" w:hint="eastAsia"/>
          <w:color w:val="111111"/>
          <w:shd w:val="clear" w:color="auto" w:fill="FFFFFF"/>
        </w:rPr>
        <w:t>是一个延迟分布。</w:t>
      </w:r>
    </w:p>
    <w:p w14:paraId="1A63D438" w14:textId="77777777" w:rsidR="004D7825" w:rsidRDefault="004D7825" w:rsidP="004D7825">
      <w:pPr>
        <w:ind w:firstLine="420"/>
        <w:rPr>
          <w:rFonts w:ascii="Georgia" w:hAnsi="Georgia"/>
          <w:color w:val="111111"/>
          <w:shd w:val="clear" w:color="auto" w:fill="FFFFFF"/>
        </w:rPr>
      </w:pPr>
      <w:r>
        <w:rPr>
          <w:rFonts w:ascii="Georgia" w:hAnsi="Georgia" w:hint="eastAsia"/>
          <w:color w:val="111111"/>
          <w:shd w:val="clear" w:color="auto" w:fill="FFFFFF"/>
        </w:rPr>
        <w:t>LAIC</w:t>
      </w:r>
      <w:r>
        <w:rPr>
          <w:rFonts w:ascii="Georgia" w:hAnsi="Georgia" w:hint="eastAsia"/>
          <w:color w:val="111111"/>
          <w:shd w:val="clear" w:color="auto" w:fill="FFFFFF"/>
        </w:rPr>
        <w:t>模型的过程如下</w:t>
      </w:r>
      <w:r>
        <w:rPr>
          <w:rFonts w:ascii="Georgia" w:hAnsi="Georgia"/>
          <w:color w:val="111111"/>
          <w:shd w:val="clear" w:color="auto" w:fill="FFFFFF"/>
        </w:rPr>
        <w:t>:</w:t>
      </w:r>
      <w:r>
        <w:rPr>
          <w:rFonts w:ascii="Georgia" w:hAnsi="Georgia" w:hint="eastAsia"/>
          <w:color w:val="111111"/>
          <w:shd w:val="clear" w:color="auto" w:fill="FFFFFF"/>
        </w:rPr>
        <w:t>在任意一步</w:t>
      </w:r>
      <w:r>
        <w:rPr>
          <w:rFonts w:ascii="Georgia" w:hAnsi="Georgia" w:hint="eastAsia"/>
          <w:color w:val="111111"/>
          <w:shd w:val="clear" w:color="auto" w:fill="FFFFFF"/>
        </w:rPr>
        <w:t>t&gt;</w:t>
      </w:r>
      <w:r>
        <w:rPr>
          <w:rFonts w:ascii="Georgia" w:hAnsi="Georgia"/>
          <w:color w:val="111111"/>
          <w:shd w:val="clear" w:color="auto" w:fill="FFFFFF"/>
        </w:rPr>
        <w:t>0</w:t>
      </w:r>
      <w:r>
        <w:rPr>
          <w:rFonts w:ascii="Georgia" w:hAnsi="Georgia" w:hint="eastAsia"/>
          <w:color w:val="111111"/>
          <w:shd w:val="clear" w:color="auto" w:fill="FFFFFF"/>
        </w:rPr>
        <w:t>，在种子集</w:t>
      </w:r>
      <w:r>
        <w:rPr>
          <w:rFonts w:ascii="Georgia" w:hAnsi="Georgia" w:hint="eastAsia"/>
          <w:color w:val="111111"/>
          <w:shd w:val="clear" w:color="auto" w:fill="FFFFFF"/>
        </w:rPr>
        <w:t>S</w:t>
      </w:r>
      <w:r>
        <w:rPr>
          <w:rFonts w:ascii="Georgia" w:hAnsi="Georgia" w:hint="eastAsia"/>
          <w:color w:val="111111"/>
          <w:shd w:val="clear" w:color="auto" w:fill="FFFFFF"/>
        </w:rPr>
        <w:t>中的结点</w:t>
      </w:r>
      <w:r>
        <w:rPr>
          <w:rFonts w:ascii="Georgia" w:hAnsi="Georgia" w:hint="eastAsia"/>
          <w:color w:val="111111"/>
          <w:shd w:val="clear" w:color="auto" w:fill="FFFFFF"/>
        </w:rPr>
        <w:t>u</w:t>
      </w:r>
      <w:r>
        <w:rPr>
          <w:rFonts w:ascii="Georgia" w:hAnsi="Georgia" w:hint="eastAsia"/>
          <w:color w:val="111111"/>
          <w:shd w:val="clear" w:color="auto" w:fill="FFFFFF"/>
        </w:rPr>
        <w:t>可以有一次激活邻居节点</w:t>
      </w:r>
      <w:r>
        <w:rPr>
          <w:rFonts w:ascii="Georgia" w:hAnsi="Georgia" w:hint="eastAsia"/>
          <w:color w:val="111111"/>
          <w:shd w:val="clear" w:color="auto" w:fill="FFFFFF"/>
        </w:rPr>
        <w:t>v</w:t>
      </w:r>
      <w:r>
        <w:rPr>
          <w:rFonts w:ascii="Georgia" w:hAnsi="Georgia" w:hint="eastAsia"/>
          <w:color w:val="111111"/>
          <w:shd w:val="clear" w:color="auto" w:fill="FFFFFF"/>
        </w:rPr>
        <w:t>（</w:t>
      </w:r>
      <w:r>
        <w:rPr>
          <w:rFonts w:ascii="Georgia" w:hAnsi="Georgia" w:hint="eastAsia"/>
          <w:color w:val="111111"/>
          <w:shd w:val="clear" w:color="auto" w:fill="FFFFFF"/>
        </w:rPr>
        <w:t>v</w:t>
      </w:r>
      <w:r>
        <w:rPr>
          <w:rFonts w:ascii="Georgia" w:hAnsi="Georgia" w:hint="eastAsia"/>
          <w:color w:val="111111"/>
          <w:shd w:val="clear" w:color="auto" w:fill="FFFFFF"/>
        </w:rPr>
        <w:t>是处于非激活状态或者延迟激活状态）与传统</w:t>
      </w:r>
      <w:r>
        <w:rPr>
          <w:rFonts w:ascii="Georgia" w:hAnsi="Georgia" w:hint="eastAsia"/>
          <w:color w:val="111111"/>
          <w:shd w:val="clear" w:color="auto" w:fill="FFFFFF"/>
        </w:rPr>
        <w:t>IC</w:t>
      </w:r>
      <w:r>
        <w:rPr>
          <w:rFonts w:ascii="Georgia" w:hAnsi="Georgia" w:hint="eastAsia"/>
          <w:color w:val="111111"/>
          <w:shd w:val="clear" w:color="auto" w:fill="FFFFFF"/>
        </w:rPr>
        <w:t>模型不同的是，被激活的节点</w:t>
      </w:r>
      <w:r>
        <w:rPr>
          <w:rFonts w:ascii="Georgia" w:hAnsi="Georgia" w:hint="eastAsia"/>
          <w:color w:val="111111"/>
          <w:shd w:val="clear" w:color="auto" w:fill="FFFFFF"/>
        </w:rPr>
        <w:t>v</w:t>
      </w:r>
      <w:r>
        <w:rPr>
          <w:rFonts w:ascii="Georgia" w:hAnsi="Georgia" w:hint="eastAsia"/>
          <w:color w:val="111111"/>
          <w:shd w:val="clear" w:color="auto" w:fill="FFFFFF"/>
        </w:rPr>
        <w:t>会变味延迟激活状态而不是激活状态，在经过延迟</w:t>
      </w:r>
      <w:r>
        <w:rPr>
          <w:noProof/>
        </w:rPr>
        <w:drawing>
          <wp:inline distT="0" distB="0" distL="0" distR="0" wp14:anchorId="1B8D5400" wp14:editId="17DC554D">
            <wp:extent cx="152400" cy="17497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716" cy="181081"/>
                    </a:xfrm>
                    <a:prstGeom prst="rect">
                      <a:avLst/>
                    </a:prstGeom>
                  </pic:spPr>
                </pic:pic>
              </a:graphicData>
            </a:graphic>
          </wp:inline>
        </w:drawing>
      </w:r>
      <w:r>
        <w:rPr>
          <w:rFonts w:ascii="Georgia" w:hAnsi="Georgia" w:hint="eastAsia"/>
          <w:color w:val="111111"/>
          <w:shd w:val="clear" w:color="auto" w:fill="FFFFFF"/>
        </w:rPr>
        <w:t>之后，延迟激活节点</w:t>
      </w:r>
      <w:r>
        <w:rPr>
          <w:rFonts w:ascii="Georgia" w:hAnsi="Georgia" w:hint="eastAsia"/>
          <w:color w:val="111111"/>
          <w:shd w:val="clear" w:color="auto" w:fill="FFFFFF"/>
        </w:rPr>
        <w:t>v</w:t>
      </w:r>
      <w:r>
        <w:rPr>
          <w:rFonts w:ascii="Georgia" w:hAnsi="Georgia" w:hint="eastAsia"/>
          <w:color w:val="111111"/>
          <w:shd w:val="clear" w:color="auto" w:fill="FFFFFF"/>
        </w:rPr>
        <w:t>会被种子集合</w:t>
      </w:r>
      <w:r>
        <w:rPr>
          <w:rFonts w:ascii="Georgia" w:hAnsi="Georgia" w:hint="eastAsia"/>
          <w:color w:val="111111"/>
          <w:shd w:val="clear" w:color="auto" w:fill="FFFFFF"/>
        </w:rPr>
        <w:t>S</w:t>
      </w:r>
      <w:r>
        <w:rPr>
          <w:rFonts w:ascii="Georgia" w:hAnsi="Georgia" w:hint="eastAsia"/>
          <w:color w:val="111111"/>
          <w:shd w:val="clear" w:color="auto" w:fill="FFFFFF"/>
        </w:rPr>
        <w:t>激活。</w:t>
      </w:r>
    </w:p>
    <w:p w14:paraId="51E04489" w14:textId="61B06FAE" w:rsidR="004D7825" w:rsidRPr="004D7825" w:rsidRDefault="004D7825" w:rsidP="00BF1C86">
      <w:pPr>
        <w:ind w:firstLine="420"/>
      </w:pPr>
    </w:p>
    <w:p w14:paraId="4763C2A1" w14:textId="401D759A" w:rsidR="00347696" w:rsidDel="000261BA" w:rsidRDefault="009C2B33" w:rsidP="00347696">
      <w:pPr>
        <w:ind w:firstLine="420"/>
        <w:rPr>
          <w:del w:id="154" w:author="Administrator" w:date="2019-04-23T15:57:00Z"/>
        </w:rPr>
      </w:pPr>
      <w:del w:id="155" w:author="Administrator" w:date="2019-04-23T15:57:00Z">
        <w:r w:rsidRPr="007C2477" w:rsidDel="000261BA">
          <w:rPr>
            <w:rFonts w:hint="eastAsia"/>
          </w:rPr>
          <w:lastRenderedPageBreak/>
          <w:delText>如</w:delText>
        </w:r>
        <w:r w:rsidR="00F501C1" w:rsidRPr="00BF50CD" w:rsidDel="000261BA">
          <w:rPr>
            <w:color w:val="000000" w:themeColor="text1"/>
          </w:rPr>
          <w:delText xml:space="preserve"> W. N. A. Jr. </w:delText>
        </w:r>
        <w:r w:rsidR="00347696" w:rsidRPr="00BF50CD" w:rsidDel="000261BA">
          <w:rPr>
            <w:color w:val="000000" w:themeColor="text1"/>
          </w:rPr>
          <w:delText>et al.</w:delText>
        </w:r>
        <w:r w:rsidR="00347696" w:rsidRPr="00BF50CD" w:rsidDel="000261BA">
          <w:rPr>
            <w:rFonts w:hint="eastAsia"/>
            <w:color w:val="000000" w:themeColor="text1"/>
          </w:rPr>
          <w:delText>提</w:delText>
        </w:r>
        <w:r w:rsidR="00347696" w:rsidDel="000261BA">
          <w:rPr>
            <w:rFonts w:hint="eastAsia"/>
          </w:rPr>
          <w:delText>出的</w:delText>
        </w:r>
        <w:r w:rsidR="00347696" w:rsidRPr="001C14CD" w:rsidDel="000261BA">
          <w:rPr>
            <w:highlight w:val="yellow"/>
          </w:rPr>
          <w:delText>拉普拉斯特征</w:delText>
        </w:r>
        <w:r w:rsidR="0001431A" w:rsidRPr="001C14CD" w:rsidDel="000261BA">
          <w:rPr>
            <w:rFonts w:hint="eastAsia"/>
            <w:highlight w:val="yellow"/>
          </w:rPr>
          <w:delText>谱</w:delText>
        </w:r>
        <w:r w:rsidR="00347696" w:rsidRPr="001C14CD" w:rsidDel="000261BA">
          <w:rPr>
            <w:highlight w:val="yellow"/>
          </w:rPr>
          <w:delText>LE</w:delText>
        </w:r>
        <w:r w:rsidR="00FA4FAF" w:rsidRPr="00C63E60" w:rsidDel="000261BA">
          <w:rPr>
            <w:color w:val="00B0F0"/>
          </w:rPr>
          <w:fldChar w:fldCharType="begin"/>
        </w:r>
        <w:r w:rsidR="00FA4FAF" w:rsidRPr="00C63E60" w:rsidDel="000261BA">
          <w:rPr>
            <w:color w:val="00B0F0"/>
          </w:rPr>
          <w:delInstrText xml:space="preserve"> REF _Ref519174064 \w \h </w:delInstrText>
        </w:r>
        <w:r w:rsidR="00C63E60" w:rsidDel="000261BA">
          <w:rPr>
            <w:color w:val="00B0F0"/>
          </w:rPr>
          <w:delInstrText xml:space="preserve"> \* MERGEFORMAT </w:delInstrText>
        </w:r>
        <w:r w:rsidR="00FA4FAF" w:rsidRPr="00C63E60" w:rsidDel="000261BA">
          <w:rPr>
            <w:color w:val="00B0F0"/>
          </w:rPr>
        </w:r>
        <w:r w:rsidR="00FA4FAF" w:rsidRPr="00C63E60" w:rsidDel="000261BA">
          <w:rPr>
            <w:color w:val="00B0F0"/>
          </w:rPr>
          <w:fldChar w:fldCharType="separate"/>
        </w:r>
        <w:r w:rsidR="00FA4FAF" w:rsidRPr="00C63E60" w:rsidDel="000261BA">
          <w:rPr>
            <w:color w:val="00B0F0"/>
          </w:rPr>
          <w:delText>[5]</w:delText>
        </w:r>
        <w:r w:rsidR="00FA4FAF" w:rsidRPr="00C63E60" w:rsidDel="000261BA">
          <w:rPr>
            <w:color w:val="00B0F0"/>
          </w:rPr>
          <w:fldChar w:fldCharType="end"/>
        </w:r>
        <w:r w:rsidR="00FA4FAF" w:rsidDel="000261BA">
          <w:rPr>
            <w:color w:val="00B0F0"/>
          </w:rPr>
          <w:delText xml:space="preserve"> </w:delText>
        </w:r>
        <w:r w:rsidR="00347696" w:rsidDel="000261BA">
          <w:rPr>
            <w:color w:val="00B0F0"/>
          </w:rPr>
          <w:delText>(</w:delText>
        </w:r>
        <w:r w:rsidR="00347696" w:rsidRPr="00347696" w:rsidDel="000261BA">
          <w:rPr>
            <w:color w:val="00B0F0"/>
          </w:rPr>
          <w:delText>W. N. A. Jr. and T. D. Morley</w:delText>
        </w:r>
        <w:r w:rsidR="00347696" w:rsidDel="000261BA">
          <w:rPr>
            <w:color w:val="00B0F0"/>
          </w:rPr>
          <w:delText xml:space="preserve">, </w:delText>
        </w:r>
        <w:r w:rsidR="00347696" w:rsidRPr="00347696" w:rsidDel="000261BA">
          <w:rPr>
            <w:color w:val="00B0F0"/>
          </w:rPr>
          <w:delText>1985</w:delText>
        </w:r>
        <w:r w:rsidR="00347696" w:rsidDel="000261BA">
          <w:rPr>
            <w:color w:val="00B0F0"/>
          </w:rPr>
          <w:delText>)</w:delText>
        </w:r>
        <w:r w:rsidR="00347696" w:rsidDel="000261BA">
          <w:rPr>
            <w:rFonts w:hint="eastAsia"/>
          </w:rPr>
          <w:delText>，其原则是，原本在高维空间上存在直接相连关系的节点对降维后，在低维空间中也能尽量保持相近。</w:delText>
        </w:r>
        <w:r w:rsidR="00347696" w:rsidDel="000261BA">
          <w:rPr>
            <w:rFonts w:hint="eastAsia"/>
          </w:rPr>
          <w:delText>LE</w:delText>
        </w:r>
        <w:r w:rsidR="00347696" w:rsidDel="000261BA">
          <w:delText>使用欧氏距离的平方来定义两个相连节点的距离</w:delText>
        </w:r>
        <w:r w:rsidR="00347696" w:rsidDel="000261BA">
          <w:rPr>
            <w:rFonts w:hint="eastAsia"/>
          </w:rPr>
          <w:delText>，其</w:delText>
        </w:r>
        <w:r w:rsidR="00347696" w:rsidRPr="007C2477" w:rsidDel="000261BA">
          <w:delText>优化</w:delText>
        </w:r>
        <w:r w:rsidR="00347696" w:rsidDel="000261BA">
          <w:rPr>
            <w:rFonts w:hint="eastAsia"/>
          </w:rPr>
          <w:delText>目标最终</w:delText>
        </w:r>
        <w:r w:rsidR="00347696" w:rsidDel="000261BA">
          <w:delText>转化成拉普拉斯矩阵特征向量的计算问题</w:delText>
        </w:r>
        <w:r w:rsidR="00347696" w:rsidDel="000261BA">
          <w:rPr>
            <w:rFonts w:hint="eastAsia"/>
          </w:rPr>
          <w:delText>，目标函数为式</w:delText>
        </w:r>
        <w:r w:rsidR="0030708E" w:rsidDel="000261BA">
          <w:delText>3</w:delText>
        </w:r>
        <w:r w:rsidR="00347696" w:rsidDel="000261BA">
          <w:rPr>
            <w:rFonts w:hint="eastAsia"/>
          </w:rPr>
          <w:delText>-</w:delText>
        </w:r>
        <w:r w:rsidR="00347696" w:rsidDel="000261BA">
          <w:delText>1</w:delText>
        </w:r>
        <w:r w:rsidR="00347696" w:rsidDel="000261BA">
          <w:rPr>
            <w:rFonts w:hint="eastAsia"/>
          </w:rPr>
          <w:delText>：</w:delText>
        </w:r>
      </w:del>
    </w:p>
    <w:p w14:paraId="592E6F02" w14:textId="1DF0B60F" w:rsidR="00347696" w:rsidDel="000261BA" w:rsidRDefault="00347696" w:rsidP="00347696">
      <w:pPr>
        <w:ind w:firstLine="420"/>
        <w:jc w:val="center"/>
        <w:rPr>
          <w:del w:id="156" w:author="Administrator" w:date="2019-04-23T15:57:00Z"/>
        </w:rPr>
      </w:pPr>
      <w:del w:id="157" w:author="Administrator" w:date="2019-04-23T15:57:00Z">
        <w:r w:rsidRPr="00620104" w:rsidDel="000261BA">
          <w:rPr>
            <w:position w:val="-30"/>
          </w:rPr>
          <w:object w:dxaOrig="3159" w:dyaOrig="680" w14:anchorId="2F82B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3pt;height:30.3pt" o:ole="">
              <v:imagedata r:id="rId17" o:title=""/>
            </v:shape>
            <o:OLEObject Type="Embed" ProgID="Equation.DSMT4" ShapeID="_x0000_i1025" DrawAspect="Content" ObjectID="_1618126581" r:id="rId18"/>
          </w:object>
        </w:r>
        <w:r w:rsidDel="000261BA">
          <w:rPr>
            <w:rFonts w:hint="eastAsia"/>
          </w:rPr>
          <w:delText>，</w:delText>
        </w:r>
        <w:r w:rsidR="002B3717" w:rsidRPr="002B3717" w:rsidDel="000261BA">
          <w:rPr>
            <w:position w:val="-10"/>
          </w:rPr>
          <w:object w:dxaOrig="1460" w:dyaOrig="360" w14:anchorId="45E6EECB">
            <v:shape id="_x0000_i1026" type="#_x0000_t75" style="width:69.15pt;height:17.7pt" o:ole="">
              <v:imagedata r:id="rId19" o:title=""/>
            </v:shape>
            <o:OLEObject Type="Embed" ProgID="Equation.DSMT4" ShapeID="_x0000_i1026" DrawAspect="Content" ObjectID="_1618126582" r:id="rId20"/>
          </w:object>
        </w:r>
        <w:r w:rsidR="00DD6CB6" w:rsidDel="000261BA">
          <w:delText xml:space="preserve">              </w:delText>
        </w:r>
        <w:r w:rsidDel="000261BA">
          <w:rPr>
            <w:rFonts w:hint="eastAsia"/>
          </w:rPr>
          <w:delText>（</w:delText>
        </w:r>
        <w:r w:rsidR="0030708E" w:rsidDel="000261BA">
          <w:delText>3</w:delText>
        </w:r>
        <w:r w:rsidDel="000261BA">
          <w:rPr>
            <w:rFonts w:hint="eastAsia"/>
          </w:rPr>
          <w:delText>-</w:delText>
        </w:r>
        <w:r w:rsidDel="000261BA">
          <w:delText>1</w:delText>
        </w:r>
        <w:r w:rsidDel="000261BA">
          <w:rPr>
            <w:rFonts w:hint="eastAsia"/>
          </w:rPr>
          <w:delText>）</w:delText>
        </w:r>
      </w:del>
    </w:p>
    <w:p w14:paraId="050B25FB" w14:textId="0F3465BE" w:rsidR="0001431A" w:rsidDel="000261BA" w:rsidRDefault="0001431A" w:rsidP="00DD6CB6">
      <w:pPr>
        <w:ind w:firstLine="420"/>
        <w:rPr>
          <w:del w:id="158" w:author="Administrator" w:date="2019-04-23T15:57:00Z"/>
        </w:rPr>
      </w:pPr>
      <w:del w:id="159" w:author="Administrator" w:date="2019-04-23T15:57:00Z">
        <w:r w:rsidDel="000261BA">
          <w:rPr>
            <w:rFonts w:hint="eastAsia"/>
          </w:rPr>
          <w:delText>其中</w:delText>
        </w:r>
        <w:r w:rsidR="00DD6CB6" w:rsidRPr="00DD6CB6" w:rsidDel="000261BA">
          <w:rPr>
            <w:position w:val="-12"/>
          </w:rPr>
          <w:object w:dxaOrig="240" w:dyaOrig="360" w14:anchorId="58957A4E">
            <v:shape id="_x0000_i1027" type="#_x0000_t75" style="width:12pt;height:17.7pt" o:ole="">
              <v:imagedata r:id="rId21" o:title=""/>
            </v:shape>
            <o:OLEObject Type="Embed" ProgID="Equation.DSMT4" ShapeID="_x0000_i1027" DrawAspect="Content" ObjectID="_1618126583" r:id="rId22"/>
          </w:object>
        </w:r>
        <w:r w:rsidDel="000261BA">
          <w:rPr>
            <w:rFonts w:hint="eastAsia"/>
          </w:rPr>
          <w:delText>表示第</w:delText>
        </w:r>
        <w:r w:rsidDel="000261BA">
          <w:rPr>
            <w:rFonts w:hint="eastAsia"/>
          </w:rPr>
          <w:delText>i</w:delText>
        </w:r>
        <w:r w:rsidDel="000261BA">
          <w:rPr>
            <w:rFonts w:hint="eastAsia"/>
          </w:rPr>
          <w:delText>个节点的低维表示，</w:delText>
        </w:r>
        <w:r w:rsidR="00DD6CB6" w:rsidRPr="00DD6CB6" w:rsidDel="000261BA">
          <w:rPr>
            <w:position w:val="-14"/>
          </w:rPr>
          <w:object w:dxaOrig="320" w:dyaOrig="380" w14:anchorId="7981D667">
            <v:shape id="_x0000_i1028" type="#_x0000_t75" style="width:16.55pt;height:19.45pt" o:ole="">
              <v:imagedata r:id="rId23" o:title=""/>
            </v:shape>
            <o:OLEObject Type="Embed" ProgID="Equation.DSMT4" ShapeID="_x0000_i1028" DrawAspect="Content" ObjectID="_1618126584" r:id="rId24"/>
          </w:object>
        </w:r>
        <w:r w:rsidRPr="00EE535D" w:rsidDel="000261BA">
          <w:rPr>
            <w:rFonts w:hint="eastAsia"/>
          </w:rPr>
          <w:delText>表</w:delText>
        </w:r>
        <w:r w:rsidDel="000261BA">
          <w:rPr>
            <w:rFonts w:hint="eastAsia"/>
          </w:rPr>
          <w:delText>示邻近图中节点</w:delText>
        </w:r>
        <w:r w:rsidDel="000261BA">
          <w:rPr>
            <w:rFonts w:hint="eastAsia"/>
          </w:rPr>
          <w:delText>i</w:delText>
        </w:r>
        <w:r w:rsidDel="000261BA">
          <w:rPr>
            <w:rFonts w:hint="eastAsia"/>
          </w:rPr>
          <w:delText>和节点</w:delText>
        </w:r>
        <w:r w:rsidDel="000261BA">
          <w:rPr>
            <w:rFonts w:hint="eastAsia"/>
          </w:rPr>
          <w:delText>j</w:delText>
        </w:r>
        <w:r w:rsidDel="000261BA">
          <w:rPr>
            <w:rFonts w:hint="eastAsia"/>
          </w:rPr>
          <w:delText>之间的权值，</w:delText>
        </w:r>
        <w:r w:rsidRPr="008460A8" w:rsidDel="000261BA">
          <w:rPr>
            <w:rFonts w:hint="eastAsia"/>
            <w:highlight w:val="yellow"/>
          </w:rPr>
          <w:delText>该权值可以用热核函数计算</w:delText>
        </w:r>
        <w:r w:rsidDel="000261BA">
          <w:rPr>
            <w:rFonts w:hint="eastAsia"/>
          </w:rPr>
          <w:delText>。经过线性代数变换，</w:delText>
        </w:r>
        <w:r w:rsidRPr="001B0AB5" w:rsidDel="000261BA">
          <w:rPr>
            <w:position w:val="-10"/>
          </w:rPr>
          <w:object w:dxaOrig="520" w:dyaOrig="320" w14:anchorId="7CACECFA">
            <v:shape id="_x0000_i1029" type="#_x0000_t75" style="width:26.3pt;height:16.55pt" o:ole="">
              <v:imagedata r:id="rId25" o:title=""/>
            </v:shape>
            <o:OLEObject Type="Embed" ProgID="Equation.DSMT4" ShapeID="_x0000_i1029" DrawAspect="Content" ObjectID="_1618126585" r:id="rId26"/>
          </w:object>
        </w:r>
        <w:r w:rsidDel="000261BA">
          <w:rPr>
            <w:rFonts w:hint="eastAsia"/>
          </w:rPr>
          <w:delText>的优化可以由</w:delText>
        </w:r>
        <w:r w:rsidRPr="001B0AB5" w:rsidDel="000261BA">
          <w:rPr>
            <w:position w:val="-4"/>
          </w:rPr>
          <w:object w:dxaOrig="639" w:dyaOrig="300" w14:anchorId="312C50B6">
            <v:shape id="_x0000_i1030" type="#_x0000_t75" style="width:32pt;height:14.85pt" o:ole="">
              <v:imagedata r:id="rId27" o:title=""/>
            </v:shape>
            <o:OLEObject Type="Embed" ProgID="Equation.DSMT4" ShapeID="_x0000_i1030" DrawAspect="Content" ObjectID="_1618126586" r:id="rId28"/>
          </w:object>
        </w:r>
        <w:r w:rsidDel="000261BA">
          <w:rPr>
            <w:rFonts w:hint="eastAsia"/>
          </w:rPr>
          <w:delText>表示，其中</w:delText>
        </w:r>
        <w:r w:rsidR="002B3717" w:rsidRPr="001B0AB5" w:rsidDel="000261BA">
          <w:rPr>
            <w:position w:val="-4"/>
          </w:rPr>
          <w:object w:dxaOrig="260" w:dyaOrig="260" w14:anchorId="5827828E">
            <v:shape id="_x0000_i1031" type="#_x0000_t75" style="width:12pt;height:12pt" o:ole="">
              <v:imagedata r:id="rId29" o:title=""/>
            </v:shape>
            <o:OLEObject Type="Embed" ProgID="Equation.DSMT4" ShapeID="_x0000_i1031" DrawAspect="Content" ObjectID="_1618126587" r:id="rId30"/>
          </w:object>
        </w:r>
        <w:r w:rsidDel="000261BA">
          <w:rPr>
            <w:rFonts w:hint="eastAsia"/>
          </w:rPr>
          <w:delText>是一个对角矩阵，其对角线上的值为</w:delText>
        </w:r>
        <w:r w:rsidRPr="00EE535D" w:rsidDel="000261BA">
          <w:rPr>
            <w:position w:val="-6"/>
          </w:rPr>
          <w:object w:dxaOrig="279" w:dyaOrig="279" w14:anchorId="7B657B30">
            <v:shape id="_x0000_i1032" type="#_x0000_t75" style="width:13.15pt;height:13.15pt" o:ole="">
              <v:imagedata r:id="rId31" o:title=""/>
            </v:shape>
            <o:OLEObject Type="Embed" ProgID="Equation.DSMT4" ShapeID="_x0000_i1032" DrawAspect="Content" ObjectID="_1618126588" r:id="rId32"/>
          </w:object>
        </w:r>
        <w:r w:rsidDel="000261BA">
          <w:rPr>
            <w:rFonts w:hint="eastAsia"/>
          </w:rPr>
          <w:delText>每列上权值的加和</w:delText>
        </w:r>
        <w:r w:rsidR="000703A8" w:rsidDel="000261BA">
          <w:rPr>
            <w:rFonts w:hint="eastAsia"/>
          </w:rPr>
          <w:delText>，</w:delText>
        </w:r>
        <w:r w:rsidR="00DD6CB6" w:rsidRPr="00EE535D" w:rsidDel="000261BA">
          <w:rPr>
            <w:position w:val="-6"/>
          </w:rPr>
          <w:object w:dxaOrig="1080" w:dyaOrig="279" w14:anchorId="2F9E3E66">
            <v:shape id="_x0000_i1033" type="#_x0000_t75" style="width:49.15pt;height:13.15pt" o:ole="">
              <v:imagedata r:id="rId33" o:title=""/>
            </v:shape>
            <o:OLEObject Type="Embed" ProgID="Equation.DSMT4" ShapeID="_x0000_i1033" DrawAspect="Content" ObjectID="_1618126589" r:id="rId34"/>
          </w:object>
        </w:r>
        <w:r w:rsidR="002B3717" w:rsidDel="000261BA">
          <w:rPr>
            <w:rFonts w:hint="eastAsia"/>
          </w:rPr>
          <w:delText>是图拉普拉斯矩阵</w:delText>
        </w:r>
        <w:r w:rsidR="00EE535D" w:rsidDel="000261BA">
          <w:rPr>
            <w:rFonts w:hint="eastAsia"/>
          </w:rPr>
          <w:delText>。</w:delText>
        </w:r>
      </w:del>
    </w:p>
    <w:p w14:paraId="3CFF2544" w14:textId="5C84008D" w:rsidR="009C2B33" w:rsidDel="000261BA" w:rsidRDefault="00347696" w:rsidP="009C2B33">
      <w:pPr>
        <w:ind w:firstLine="420"/>
        <w:rPr>
          <w:del w:id="160" w:author="Administrator" w:date="2019-04-23T15:57:00Z"/>
        </w:rPr>
      </w:pPr>
      <w:del w:id="161" w:author="Administrator" w:date="2019-04-23T15:57:00Z">
        <w:r w:rsidDel="000261BA">
          <w:rPr>
            <w:rFonts w:hint="eastAsia"/>
          </w:rPr>
          <w:delText>与</w:delText>
        </w:r>
        <w:r w:rsidRPr="00D24184" w:rsidDel="000261BA">
          <w:rPr>
            <w:rFonts w:hint="eastAsia"/>
            <w:highlight w:val="yellow"/>
          </w:rPr>
          <w:delText>LE</w:delText>
        </w:r>
        <w:r w:rsidRPr="00D24184" w:rsidDel="000261BA">
          <w:rPr>
            <w:rFonts w:hint="eastAsia"/>
            <w:highlight w:val="yellow"/>
          </w:rPr>
          <w:delText>采用的局部关系</w:delText>
        </w:r>
        <w:r w:rsidDel="000261BA">
          <w:rPr>
            <w:rFonts w:hint="eastAsia"/>
          </w:rPr>
          <w:delText>的思想类似，</w:delText>
        </w:r>
        <w:r w:rsidR="009C2B33" w:rsidRPr="009643C2" w:rsidDel="000261BA">
          <w:delText>S. T. Roweis</w:delText>
        </w:r>
        <w:r w:rsidR="00521D02" w:rsidDel="000261BA">
          <w:delText xml:space="preserve"> </w:delText>
        </w:r>
        <w:r w:rsidR="009C2B33" w:rsidRPr="00352E96" w:rsidDel="000261BA">
          <w:delText>et al.</w:delText>
        </w:r>
        <w:r w:rsidR="00073448" w:rsidDel="000261BA">
          <w:delText xml:space="preserve"> </w:delText>
        </w:r>
        <w:r w:rsidR="009C2B33" w:rsidRPr="00A821D1" w:rsidDel="000261BA">
          <w:rPr>
            <w:rFonts w:hint="eastAsia"/>
          </w:rPr>
          <w:delText>提出</w:delText>
        </w:r>
        <w:r w:rsidDel="000261BA">
          <w:rPr>
            <w:rFonts w:hint="eastAsia"/>
          </w:rPr>
          <w:delText>了</w:delText>
        </w:r>
        <w:r w:rsidR="009C2B33" w:rsidRPr="00073448" w:rsidDel="000261BA">
          <w:rPr>
            <w:rFonts w:hint="eastAsia"/>
            <w:highlight w:val="yellow"/>
          </w:rPr>
          <w:delText>局部线性表示</w:delText>
        </w:r>
        <w:bookmarkStart w:id="162" w:name="OLE_LINK8"/>
        <w:r w:rsidR="009C2B33" w:rsidRPr="00073448" w:rsidDel="000261BA">
          <w:rPr>
            <w:highlight w:val="yellow"/>
          </w:rPr>
          <w:delText>LLE</w:delText>
        </w:r>
        <w:bookmarkEnd w:id="162"/>
        <w:r w:rsidR="00FA4FAF" w:rsidDel="000261BA">
          <w:rPr>
            <w:color w:val="00B0F0"/>
          </w:rPr>
          <w:fldChar w:fldCharType="begin"/>
        </w:r>
        <w:r w:rsidR="00FA4FAF" w:rsidRPr="00C63E60" w:rsidDel="000261BA">
          <w:rPr>
            <w:color w:val="00B0F0"/>
          </w:rPr>
          <w:delInstrText xml:space="preserve"> REF _Ref519174835 \w \h </w:delInstrText>
        </w:r>
        <w:r w:rsidR="00C63E60" w:rsidDel="000261BA">
          <w:rPr>
            <w:color w:val="00B0F0"/>
          </w:rPr>
          <w:delInstrText xml:space="preserve"> \* MERGEFORMAT </w:delInstrText>
        </w:r>
        <w:r w:rsidR="00FA4FAF" w:rsidDel="000261BA">
          <w:rPr>
            <w:color w:val="00B0F0"/>
          </w:rPr>
        </w:r>
        <w:r w:rsidR="00FA4FAF" w:rsidDel="000261BA">
          <w:rPr>
            <w:color w:val="00B0F0"/>
          </w:rPr>
          <w:fldChar w:fldCharType="separate"/>
        </w:r>
        <w:r w:rsidR="00FA4FAF" w:rsidRPr="00C63E60" w:rsidDel="000261BA">
          <w:rPr>
            <w:color w:val="00B0F0"/>
          </w:rPr>
          <w:delText>[6]</w:delText>
        </w:r>
        <w:r w:rsidR="00FA4FAF" w:rsidDel="000261BA">
          <w:rPr>
            <w:color w:val="00B0F0"/>
          </w:rPr>
          <w:fldChar w:fldCharType="end"/>
        </w:r>
        <w:r w:rsidR="00FA4FAF" w:rsidRPr="00FA4FAF" w:rsidDel="000261BA">
          <w:rPr>
            <w:color w:val="00B0F0"/>
          </w:rPr>
          <w:delText xml:space="preserve"> </w:delText>
        </w:r>
        <w:r w:rsidR="001D7C48" w:rsidDel="000261BA">
          <w:rPr>
            <w:color w:val="00B0F0"/>
          </w:rPr>
          <w:delText>(</w:delText>
        </w:r>
        <w:r w:rsidR="001D7C48" w:rsidRPr="001D7C48" w:rsidDel="000261BA">
          <w:rPr>
            <w:color w:val="00B0F0"/>
          </w:rPr>
          <w:delText>S. T. Roweis</w:delText>
        </w:r>
        <w:r w:rsidR="001D7C48" w:rsidDel="000261BA">
          <w:rPr>
            <w:rFonts w:hint="eastAsia"/>
            <w:color w:val="00B0F0"/>
          </w:rPr>
          <w:delText>,</w:delText>
        </w:r>
        <w:r w:rsidR="001D7C48" w:rsidDel="000261BA">
          <w:rPr>
            <w:color w:val="00B0F0"/>
          </w:rPr>
          <w:delText xml:space="preserve"> </w:delText>
        </w:r>
        <w:r w:rsidR="001D7C48" w:rsidRPr="001D7C48" w:rsidDel="000261BA">
          <w:rPr>
            <w:color w:val="00B0F0"/>
          </w:rPr>
          <w:delText>Science</w:delText>
        </w:r>
        <w:r w:rsidR="001D7C48" w:rsidDel="000261BA">
          <w:rPr>
            <w:color w:val="00B0F0"/>
          </w:rPr>
          <w:delText xml:space="preserve"> 2000)</w:delText>
        </w:r>
        <w:r w:rsidR="009C2B33" w:rsidRPr="007C2477" w:rsidDel="000261BA">
          <w:delText>，</w:delText>
        </w:r>
        <w:r w:rsidR="009C2B33" w:rsidDel="000261BA">
          <w:rPr>
            <w:rFonts w:hint="eastAsia"/>
          </w:rPr>
          <w:delText>该算法假设节点在较小的局部内是线性相关的，即某一个节点的</w:delText>
        </w:r>
        <w:r w:rsidR="000F289E" w:rsidDel="000261BA">
          <w:rPr>
            <w:rFonts w:hint="eastAsia"/>
          </w:rPr>
          <w:delText>向量表示可以由其</w:delText>
        </w:r>
        <w:r w:rsidR="009C2B33" w:rsidDel="000261BA">
          <w:rPr>
            <w:rFonts w:hint="eastAsia"/>
          </w:rPr>
          <w:delText>所有邻居节点的</w:delText>
        </w:r>
        <w:r w:rsidR="000F289E" w:rsidDel="000261BA">
          <w:rPr>
            <w:rFonts w:hint="eastAsia"/>
          </w:rPr>
          <w:delText>向量表示的</w:delText>
        </w:r>
        <w:r w:rsidR="009C2B33" w:rsidDel="000261BA">
          <w:rPr>
            <w:rFonts w:hint="eastAsia"/>
          </w:rPr>
          <w:delText>线性</w:delText>
        </w:r>
        <w:r w:rsidR="000F289E" w:rsidDel="000261BA">
          <w:rPr>
            <w:rFonts w:hint="eastAsia"/>
          </w:rPr>
          <w:delText>组合来</w:delText>
        </w:r>
        <w:r w:rsidR="009C2B33" w:rsidDel="000261BA">
          <w:rPr>
            <w:rFonts w:hint="eastAsia"/>
          </w:rPr>
          <w:delText>指代。</w:delText>
        </w:r>
        <w:r w:rsidR="009C2B33" w:rsidDel="000261BA">
          <w:rPr>
            <w:rFonts w:hint="eastAsia"/>
          </w:rPr>
          <w:delText>LLE</w:delText>
        </w:r>
        <w:r w:rsidR="009C2B33" w:rsidRPr="007C2477" w:rsidDel="000261BA">
          <w:delText>使用邻居节点表示的加权和与</w:delText>
        </w:r>
        <w:r w:rsidR="009C2B33" w:rsidDel="000261BA">
          <w:rPr>
            <w:rFonts w:hint="eastAsia"/>
          </w:rPr>
          <w:delText>目标</w:delText>
        </w:r>
        <w:r w:rsidR="009C2B33" w:rsidRPr="007C2477" w:rsidDel="000261BA">
          <w:delText>节点表示的距离作为损失函数</w:delText>
        </w:r>
        <w:r w:rsidR="009C2B33" w:rsidDel="000261BA">
          <w:rPr>
            <w:rFonts w:hint="eastAsia"/>
          </w:rPr>
          <w:delText>，</w:delText>
        </w:r>
        <w:r w:rsidR="009C2B33" w:rsidRPr="007C2477" w:rsidDel="000261BA">
          <w:delText>最终</w:delText>
        </w:r>
        <w:r w:rsidR="00B262C4" w:rsidDel="000261BA">
          <w:rPr>
            <w:rFonts w:hint="eastAsia"/>
          </w:rPr>
          <w:delText>将</w:delText>
        </w:r>
        <w:r w:rsidR="009C2B33" w:rsidRPr="007C2477" w:rsidDel="000261BA">
          <w:delText>最小化损失函数的优化问题</w:delText>
        </w:r>
        <w:r w:rsidDel="000261BA">
          <w:rPr>
            <w:rFonts w:hint="eastAsia"/>
          </w:rPr>
          <w:delText>类似地</w:delText>
        </w:r>
        <w:r w:rsidR="009C2B33" w:rsidRPr="007C2477" w:rsidDel="000261BA">
          <w:delText>转化</w:delText>
        </w:r>
        <w:r w:rsidR="009C2B33" w:rsidDel="000261BA">
          <w:rPr>
            <w:rFonts w:hint="eastAsia"/>
          </w:rPr>
          <w:delText>成</w:delText>
        </w:r>
        <w:r w:rsidR="009C2B33" w:rsidRPr="007C2477" w:rsidDel="000261BA">
          <w:delText>某个关系矩阵特征向量的计算问题。</w:delText>
        </w:r>
        <w:r w:rsidR="009C2B33" w:rsidDel="000261BA">
          <w:rPr>
            <w:rFonts w:hint="eastAsia"/>
          </w:rPr>
          <w:delText>具体公式为</w:delText>
        </w:r>
        <w:r w:rsidR="00154D1A" w:rsidDel="000261BA">
          <w:rPr>
            <w:rFonts w:hint="eastAsia"/>
          </w:rPr>
          <w:delText>式</w:delText>
        </w:r>
        <w:r w:rsidR="0030708E" w:rsidDel="000261BA">
          <w:delText>3</w:delText>
        </w:r>
        <w:r w:rsidR="00154D1A" w:rsidDel="000261BA">
          <w:rPr>
            <w:rFonts w:hint="eastAsia"/>
          </w:rPr>
          <w:delText>-</w:delText>
        </w:r>
        <w:r w:rsidDel="000261BA">
          <w:delText>2</w:delText>
        </w:r>
        <w:r w:rsidR="009C2B33" w:rsidDel="000261BA">
          <w:rPr>
            <w:rFonts w:hint="eastAsia"/>
          </w:rPr>
          <w:delText>：</w:delText>
        </w:r>
      </w:del>
    </w:p>
    <w:p w14:paraId="79121262" w14:textId="09E7E086" w:rsidR="009C2B33" w:rsidDel="000261BA" w:rsidRDefault="00671440" w:rsidP="00DD64EE">
      <w:pPr>
        <w:ind w:firstLine="420"/>
        <w:jc w:val="center"/>
        <w:rPr>
          <w:del w:id="163" w:author="Administrator" w:date="2019-04-23T15:57:00Z"/>
        </w:rPr>
      </w:pPr>
      <w:del w:id="164" w:author="Administrator" w:date="2019-04-23T15:57:00Z">
        <w:r w:rsidRPr="00845E97" w:rsidDel="000261BA">
          <w:rPr>
            <w:position w:val="-30"/>
          </w:rPr>
          <w:object w:dxaOrig="2640" w:dyaOrig="600" w14:anchorId="4A38BECD">
            <v:shape id="_x0000_i1034" type="#_x0000_t75" style="width:129.7pt;height:28pt" o:ole="">
              <v:imagedata r:id="rId35" o:title=""/>
            </v:shape>
            <o:OLEObject Type="Embed" ProgID="Equation.DSMT4" ShapeID="_x0000_i1034" DrawAspect="Content" ObjectID="_1618126590" r:id="rId36"/>
          </w:object>
        </w:r>
        <w:r w:rsidR="009C2B33" w:rsidDel="000261BA">
          <w:rPr>
            <w:rFonts w:hint="eastAsia"/>
          </w:rPr>
          <w:delText>，</w:delText>
        </w:r>
        <w:r w:rsidR="009C2B33" w:rsidRPr="00620104" w:rsidDel="000261BA">
          <w:rPr>
            <w:position w:val="-30"/>
          </w:rPr>
          <w:object w:dxaOrig="1939" w:dyaOrig="560" w14:anchorId="7DFC9E9A">
            <v:shape id="_x0000_i1035" type="#_x0000_t75" style="width:96.55pt;height:27.45pt" o:ole="">
              <v:imagedata r:id="rId37" o:title=""/>
            </v:shape>
            <o:OLEObject Type="Embed" ProgID="Equation.DSMT4" ShapeID="_x0000_i1035" DrawAspect="Content" ObjectID="_1618126591" r:id="rId38"/>
          </w:object>
        </w:r>
        <w:r w:rsidR="009E07DD" w:rsidDel="000261BA">
          <w:delText xml:space="preserve">                  </w:delText>
        </w:r>
        <w:r w:rsidR="00BE7692" w:rsidDel="000261BA">
          <w:rPr>
            <w:rFonts w:hint="eastAsia"/>
          </w:rPr>
          <w:delText>（</w:delText>
        </w:r>
        <w:r w:rsidR="0030708E" w:rsidDel="000261BA">
          <w:delText>3</w:delText>
        </w:r>
        <w:r w:rsidR="00BE7692" w:rsidDel="000261BA">
          <w:rPr>
            <w:rFonts w:hint="eastAsia"/>
          </w:rPr>
          <w:delText>-</w:delText>
        </w:r>
        <w:r w:rsidR="00347696" w:rsidDel="000261BA">
          <w:delText>2</w:delText>
        </w:r>
        <w:r w:rsidR="00BE7692" w:rsidDel="000261BA">
          <w:rPr>
            <w:rFonts w:hint="eastAsia"/>
          </w:rPr>
          <w:delText>）</w:delText>
        </w:r>
      </w:del>
    </w:p>
    <w:p w14:paraId="2A2407FC" w14:textId="681082E5" w:rsidR="00482CF8" w:rsidDel="000261BA" w:rsidRDefault="00482CF8" w:rsidP="00F5619B">
      <w:pPr>
        <w:ind w:firstLine="420"/>
        <w:rPr>
          <w:del w:id="165" w:author="Administrator" w:date="2019-04-23T15:57:00Z"/>
        </w:rPr>
      </w:pPr>
      <w:del w:id="166" w:author="Administrator" w:date="2019-04-23T15:57:00Z">
        <w:r w:rsidDel="000261BA">
          <w:rPr>
            <w:rFonts w:hint="eastAsia"/>
          </w:rPr>
          <w:delText>其中</w:delText>
        </w:r>
        <w:r w:rsidR="00671440" w:rsidRPr="001B0AB5" w:rsidDel="000261BA">
          <w:rPr>
            <w:position w:val="-12"/>
          </w:rPr>
          <w:object w:dxaOrig="300" w:dyaOrig="360" w14:anchorId="27D681CB">
            <v:shape id="_x0000_i1036" type="#_x0000_t75" style="width:14.85pt;height:17.7pt" o:ole="">
              <v:imagedata r:id="rId39" o:title=""/>
            </v:shape>
            <o:OLEObject Type="Embed" ProgID="Equation.DSMT4" ShapeID="_x0000_i1036" DrawAspect="Content" ObjectID="_1618126592" r:id="rId40"/>
          </w:object>
        </w:r>
        <w:r w:rsidR="00671440" w:rsidDel="000261BA">
          <w:rPr>
            <w:rFonts w:hint="eastAsia"/>
          </w:rPr>
          <w:delText>表示第</w:delText>
        </w:r>
        <w:r w:rsidR="00671440" w:rsidDel="000261BA">
          <w:rPr>
            <w:rFonts w:hint="eastAsia"/>
          </w:rPr>
          <w:delText>i</w:delText>
        </w:r>
        <w:r w:rsidR="00671440" w:rsidDel="000261BA">
          <w:rPr>
            <w:rFonts w:hint="eastAsia"/>
          </w:rPr>
          <w:delText>个节点的高维表示，</w:delText>
        </w:r>
        <w:r w:rsidR="00126D66" w:rsidRPr="001B0AB5" w:rsidDel="000261BA">
          <w:rPr>
            <w:position w:val="-12"/>
          </w:rPr>
          <w:object w:dxaOrig="220" w:dyaOrig="360" w14:anchorId="5859C577">
            <v:shape id="_x0000_i1037" type="#_x0000_t75" style="width:10.3pt;height:17.7pt" o:ole="">
              <v:imagedata r:id="rId41" o:title=""/>
            </v:shape>
            <o:OLEObject Type="Embed" ProgID="Equation.DSMT4" ShapeID="_x0000_i1037" DrawAspect="Content" ObjectID="_1618126593" r:id="rId42"/>
          </w:object>
        </w:r>
        <w:r w:rsidR="00126D66" w:rsidDel="000261BA">
          <w:rPr>
            <w:rFonts w:hint="eastAsia"/>
          </w:rPr>
          <w:delText>表示第</w:delText>
        </w:r>
        <w:r w:rsidR="00126D66" w:rsidDel="000261BA">
          <w:rPr>
            <w:rFonts w:hint="eastAsia"/>
          </w:rPr>
          <w:delText>i</w:delText>
        </w:r>
        <w:r w:rsidR="00126D66" w:rsidDel="000261BA">
          <w:rPr>
            <w:rFonts w:hint="eastAsia"/>
          </w:rPr>
          <w:delText>个节点的低维表示，</w:delText>
        </w:r>
        <w:r w:rsidRPr="001B0AB5" w:rsidDel="000261BA">
          <w:rPr>
            <w:position w:val="-14"/>
          </w:rPr>
          <w:object w:dxaOrig="320" w:dyaOrig="380" w14:anchorId="0E9C5ED9">
            <v:shape id="_x0000_i1038" type="#_x0000_t75" style="width:16.55pt;height:19.45pt" o:ole="">
              <v:imagedata r:id="rId43" o:title=""/>
            </v:shape>
            <o:OLEObject Type="Embed" ProgID="Equation.DSMT4" ShapeID="_x0000_i1038" DrawAspect="Content" ObjectID="_1618126594" r:id="rId44"/>
          </w:object>
        </w:r>
        <w:r w:rsidDel="000261BA">
          <w:rPr>
            <w:rFonts w:hint="eastAsia"/>
          </w:rPr>
          <w:delText>表示</w:delText>
        </w:r>
        <w:r w:rsidR="00126D66" w:rsidDel="000261BA">
          <w:rPr>
            <w:rFonts w:hint="eastAsia"/>
          </w:rPr>
          <w:delText>第</w:delText>
        </w:r>
        <w:r w:rsidR="00126D66" w:rsidDel="000261BA">
          <w:rPr>
            <w:rFonts w:hint="eastAsia"/>
          </w:rPr>
          <w:delText>j</w:delText>
        </w:r>
        <w:r w:rsidR="00126D66" w:rsidDel="000261BA">
          <w:rPr>
            <w:rFonts w:hint="eastAsia"/>
          </w:rPr>
          <w:delText>个节点对第</w:delText>
        </w:r>
        <w:r w:rsidR="00126D66" w:rsidDel="000261BA">
          <w:rPr>
            <w:rFonts w:hint="eastAsia"/>
          </w:rPr>
          <w:delText>i</w:delText>
        </w:r>
        <w:r w:rsidR="00126D66" w:rsidDel="000261BA">
          <w:rPr>
            <w:rFonts w:hint="eastAsia"/>
          </w:rPr>
          <w:delText>个节点的低维表示</w:delText>
        </w:r>
        <w:r w:rsidR="00671440" w:rsidDel="000261BA">
          <w:rPr>
            <w:rFonts w:hint="eastAsia"/>
          </w:rPr>
          <w:delText>和高维表示</w:delText>
        </w:r>
        <w:r w:rsidR="00126D66" w:rsidDel="000261BA">
          <w:rPr>
            <w:rFonts w:hint="eastAsia"/>
          </w:rPr>
          <w:delText>的贡献。</w:delText>
        </w:r>
        <w:r w:rsidR="00671440" w:rsidDel="000261BA">
          <w:rPr>
            <w:rFonts w:hint="eastAsia"/>
          </w:rPr>
          <w:delText>这里先通过已知的节点的高维表示求得</w:delText>
        </w:r>
        <w:r w:rsidR="00671440" w:rsidRPr="001B0AB5" w:rsidDel="000261BA">
          <w:rPr>
            <w:position w:val="-14"/>
          </w:rPr>
          <w:object w:dxaOrig="320" w:dyaOrig="380" w14:anchorId="17BC92C8">
            <v:shape id="_x0000_i1039" type="#_x0000_t75" style="width:16.55pt;height:19.45pt" o:ole="">
              <v:imagedata r:id="rId43" o:title=""/>
            </v:shape>
            <o:OLEObject Type="Embed" ProgID="Equation.DSMT4" ShapeID="_x0000_i1039" DrawAspect="Content" ObjectID="_1618126595" r:id="rId45"/>
          </w:object>
        </w:r>
        <w:r w:rsidR="00671440" w:rsidDel="000261BA">
          <w:rPr>
            <w:rFonts w:hint="eastAsia"/>
          </w:rPr>
          <w:delText>，然后求解节点的低维表示。</w:delText>
        </w:r>
      </w:del>
    </w:p>
    <w:p w14:paraId="4558207A" w14:textId="446C355B" w:rsidR="009C2B33" w:rsidDel="000261BA" w:rsidRDefault="009C2B33" w:rsidP="00785E76">
      <w:pPr>
        <w:spacing w:line="320" w:lineRule="exact"/>
        <w:ind w:firstLine="420"/>
        <w:rPr>
          <w:del w:id="167" w:author="Administrator" w:date="2019-04-23T15:57:00Z"/>
        </w:rPr>
      </w:pPr>
      <w:del w:id="168" w:author="Administrator" w:date="2019-04-23T15:57:00Z">
        <w:r w:rsidRPr="009643C2" w:rsidDel="000261BA">
          <w:delText>S. Cao</w:delText>
        </w:r>
        <w:r w:rsidDel="000261BA">
          <w:delText xml:space="preserve"> </w:delText>
        </w:r>
        <w:r w:rsidRPr="00352E96" w:rsidDel="000261BA">
          <w:delText>et al.</w:delText>
        </w:r>
        <w:r w:rsidR="00AC4E4A" w:rsidDel="000261BA">
          <w:delText xml:space="preserve"> </w:delText>
        </w:r>
        <w:r w:rsidDel="000261BA">
          <w:rPr>
            <w:rFonts w:hint="eastAsia"/>
          </w:rPr>
          <w:delText>提出了</w:delText>
        </w:r>
        <w:r w:rsidRPr="002A613B" w:rsidDel="000261BA">
          <w:rPr>
            <w:highlight w:val="yellow"/>
          </w:rPr>
          <w:delText>GraRep</w:delText>
        </w:r>
        <w:r w:rsidR="00347696" w:rsidDel="000261BA">
          <w:rPr>
            <w:color w:val="00B0F0"/>
          </w:rPr>
          <w:fldChar w:fldCharType="begin"/>
        </w:r>
        <w:r w:rsidR="00347696" w:rsidRPr="00C63E60" w:rsidDel="000261BA">
          <w:rPr>
            <w:color w:val="00B0F0"/>
          </w:rPr>
          <w:delInstrText xml:space="preserve"> REF _Ref519174182 \w \h </w:delInstrText>
        </w:r>
        <w:r w:rsidR="00C63E60" w:rsidDel="000261BA">
          <w:rPr>
            <w:color w:val="00B0F0"/>
          </w:rPr>
          <w:delInstrText xml:space="preserve"> \* MERGEFORMAT </w:delInstrText>
        </w:r>
        <w:r w:rsidR="00347696" w:rsidDel="000261BA">
          <w:rPr>
            <w:color w:val="00B0F0"/>
          </w:rPr>
        </w:r>
        <w:r w:rsidR="00347696" w:rsidDel="000261BA">
          <w:rPr>
            <w:color w:val="00B0F0"/>
          </w:rPr>
          <w:fldChar w:fldCharType="separate"/>
        </w:r>
        <w:r w:rsidR="00347696" w:rsidRPr="00C63E60" w:rsidDel="000261BA">
          <w:rPr>
            <w:color w:val="00B0F0"/>
          </w:rPr>
          <w:delText>[7]</w:delText>
        </w:r>
        <w:r w:rsidR="00347696" w:rsidDel="000261BA">
          <w:rPr>
            <w:color w:val="00B0F0"/>
          </w:rPr>
          <w:fldChar w:fldCharType="end"/>
        </w:r>
        <w:r w:rsidR="00347696" w:rsidDel="000261BA">
          <w:rPr>
            <w:color w:val="00B0F0"/>
          </w:rPr>
          <w:delText>(</w:delText>
        </w:r>
        <w:r w:rsidR="00347696" w:rsidRPr="00347696" w:rsidDel="000261BA">
          <w:rPr>
            <w:color w:val="00B0F0"/>
          </w:rPr>
          <w:delText>S. Cao</w:delText>
        </w:r>
        <w:r w:rsidR="00347696" w:rsidDel="000261BA">
          <w:rPr>
            <w:color w:val="00B0F0"/>
          </w:rPr>
          <w:delText xml:space="preserve">, CIKM </w:delText>
        </w:r>
        <w:r w:rsidR="00347696" w:rsidRPr="00347696" w:rsidDel="000261BA">
          <w:rPr>
            <w:color w:val="00B0F0"/>
          </w:rPr>
          <w:delText>2015</w:delText>
        </w:r>
        <w:r w:rsidR="00347696" w:rsidDel="000261BA">
          <w:rPr>
            <w:color w:val="00B0F0"/>
          </w:rPr>
          <w:delText>)</w:delText>
        </w:r>
        <w:r w:rsidDel="000261BA">
          <w:rPr>
            <w:rFonts w:hint="eastAsia"/>
          </w:rPr>
          <w:delText>，他们</w:delText>
        </w:r>
        <w:r w:rsidRPr="007C2477" w:rsidDel="000261BA">
          <w:delText>把邻接矩阵</w:delText>
        </w:r>
        <w:r w:rsidRPr="00620104" w:rsidDel="000261BA">
          <w:rPr>
            <w:position w:val="-4"/>
          </w:rPr>
          <w:object w:dxaOrig="240" w:dyaOrig="260" w14:anchorId="021AC5F1">
            <v:shape id="_x0000_i1040" type="#_x0000_t75" style="width:12.55pt;height:12pt" o:ole="">
              <v:imagedata r:id="rId46" o:title=""/>
            </v:shape>
            <o:OLEObject Type="Embed" ProgID="Equation.DSMT4" ShapeID="_x0000_i1040" DrawAspect="Content" ObjectID="_1618126596" r:id="rId47"/>
          </w:object>
        </w:r>
        <w:r w:rsidRPr="007C2477" w:rsidDel="000261BA">
          <w:delText>进行归一化处理后，得到多个</w:delText>
        </w:r>
        <w:r w:rsidR="00AC4E4A" w:rsidDel="000261BA">
          <w:rPr>
            <w:rFonts w:hint="eastAsia"/>
          </w:rPr>
          <w:delText>关联</w:delText>
        </w:r>
        <w:r w:rsidRPr="007C2477" w:rsidDel="000261BA">
          <w:delText>矩阵</w:delText>
        </w:r>
        <w:r w:rsidRPr="00E86E22" w:rsidDel="000261BA">
          <w:rPr>
            <w:position w:val="-4"/>
          </w:rPr>
          <w:object w:dxaOrig="320" w:dyaOrig="300" w14:anchorId="582856C9">
            <v:shape id="_x0000_i1041" type="#_x0000_t75" style="width:16.55pt;height:14.85pt" o:ole="">
              <v:imagedata r:id="rId48" o:title=""/>
            </v:shape>
            <o:OLEObject Type="Embed" ProgID="Equation.DSMT4" ShapeID="_x0000_i1041" DrawAspect="Content" ObjectID="_1618126597" r:id="rId49"/>
          </w:object>
        </w:r>
        <w:r w:rsidRPr="007C2477" w:rsidDel="000261BA">
          <w:delText>，</w:delText>
        </w:r>
        <w:r w:rsidDel="000261BA">
          <w:rPr>
            <w:rFonts w:hint="eastAsia"/>
          </w:rPr>
          <w:delText>每个不同的</w:delText>
        </w:r>
        <w:r w:rsidR="00AC4E4A" w:rsidDel="000261BA">
          <w:rPr>
            <w:rFonts w:hint="eastAsia"/>
          </w:rPr>
          <w:delText>关联</w:delText>
        </w:r>
        <w:r w:rsidDel="000261BA">
          <w:rPr>
            <w:rFonts w:hint="eastAsia"/>
          </w:rPr>
          <w:delText>矩阵中的元素</w:delText>
        </w:r>
        <w:r w:rsidRPr="007C2477" w:rsidDel="000261BA">
          <w:delText>表示节点之间可以通过</w:delText>
        </w:r>
        <w:r w:rsidRPr="00E86E22" w:rsidDel="000261BA">
          <w:rPr>
            <w:position w:val="-6"/>
          </w:rPr>
          <w:object w:dxaOrig="200" w:dyaOrig="279" w14:anchorId="1E964B9E">
            <v:shape id="_x0000_i1042" type="#_x0000_t75" style="width:9.7pt;height:14.85pt" o:ole="">
              <v:imagedata r:id="rId50" o:title=""/>
            </v:shape>
            <o:OLEObject Type="Embed" ProgID="Equation.DSMT4" ShapeID="_x0000_i1042" DrawAspect="Content" ObjectID="_1618126598" r:id="rId51"/>
          </w:object>
        </w:r>
        <w:r w:rsidRPr="007C2477" w:rsidDel="000261BA">
          <w:delText>步到达的概率。</w:delText>
        </w:r>
        <w:r w:rsidDel="000261BA">
          <w:rPr>
            <w:rFonts w:hint="eastAsia"/>
          </w:rPr>
          <w:delText>然后</w:delText>
        </w:r>
        <w:r w:rsidRPr="007C2477" w:rsidDel="000261BA">
          <w:delText>利用</w:delText>
        </w:r>
        <w:r w:rsidRPr="007C2477" w:rsidDel="000261BA">
          <w:delText>SVD</w:delText>
        </w:r>
        <w:r w:rsidRPr="007C2477" w:rsidDel="000261BA">
          <w:delText>将每个</w:delText>
        </w:r>
        <w:r w:rsidRPr="00E86E22" w:rsidDel="000261BA">
          <w:rPr>
            <w:position w:val="-4"/>
          </w:rPr>
          <w:object w:dxaOrig="320" w:dyaOrig="300" w14:anchorId="06DFBAC7">
            <v:shape id="_x0000_i1043" type="#_x0000_t75" style="width:16.55pt;height:14.85pt" o:ole="">
              <v:imagedata r:id="rId48" o:title=""/>
            </v:shape>
            <o:OLEObject Type="Embed" ProgID="Equation.DSMT4" ShapeID="_x0000_i1043" DrawAspect="Content" ObjectID="_1618126599" r:id="rId52"/>
          </w:object>
        </w:r>
        <w:r w:rsidRPr="007C2477" w:rsidDel="000261BA">
          <w:delText>进行降维处理，最后将</w:delText>
        </w:r>
        <w:r w:rsidRPr="00E86E22" w:rsidDel="000261BA">
          <w:rPr>
            <w:position w:val="-6"/>
          </w:rPr>
          <w:object w:dxaOrig="200" w:dyaOrig="279" w14:anchorId="500D179E">
            <v:shape id="_x0000_i1044" type="#_x0000_t75" style="width:9.7pt;height:14.85pt" o:ole="">
              <v:imagedata r:id="rId50" o:title=""/>
            </v:shape>
            <o:OLEObject Type="Embed" ProgID="Equation.DSMT4" ShapeID="_x0000_i1044" DrawAspect="Content" ObjectID="_1618126600" r:id="rId53"/>
          </w:object>
        </w:r>
        <w:r w:rsidRPr="007C2477" w:rsidDel="000261BA">
          <w:delText>个降维表示</w:delText>
        </w:r>
        <w:r w:rsidDel="000261BA">
          <w:rPr>
            <w:rFonts w:hint="eastAsia"/>
          </w:rPr>
          <w:delText>拼接起来构成一个维度更高、表达能力更强的节点表示。</w:delText>
        </w:r>
      </w:del>
    </w:p>
    <w:p w14:paraId="60E2D14B" w14:textId="44072718" w:rsidR="009C2B33" w:rsidDel="000261BA" w:rsidRDefault="009C2B33" w:rsidP="00785E76">
      <w:pPr>
        <w:spacing w:line="320" w:lineRule="exact"/>
        <w:ind w:firstLine="420"/>
        <w:rPr>
          <w:del w:id="169" w:author="Administrator" w:date="2019-04-23T15:57:00Z"/>
        </w:rPr>
      </w:pPr>
      <w:del w:id="170" w:author="Administrator" w:date="2019-04-23T15:57:00Z">
        <w:r w:rsidDel="000261BA">
          <w:rPr>
            <w:rFonts w:hint="eastAsia"/>
          </w:rPr>
          <w:delText>在这些现有方法的基础上，</w:delText>
        </w:r>
        <w:r w:rsidR="00136672" w:rsidRPr="00136672" w:rsidDel="000261BA">
          <w:delText>Cheng Yang</w:delText>
        </w:r>
        <w:r w:rsidDel="000261BA">
          <w:delText xml:space="preserve"> </w:delText>
        </w:r>
        <w:r w:rsidRPr="00352E96" w:rsidDel="000261BA">
          <w:delText>et al.</w:delText>
        </w:r>
        <w:r w:rsidR="00785E76" w:rsidDel="000261BA">
          <w:delText xml:space="preserve"> </w:delText>
        </w:r>
        <w:r w:rsidDel="000261BA">
          <w:rPr>
            <w:rFonts w:hint="eastAsia"/>
          </w:rPr>
          <w:delText>提出了</w:delText>
        </w:r>
        <w:r w:rsidRPr="00A93252" w:rsidDel="000261BA">
          <w:rPr>
            <w:rFonts w:hint="eastAsia"/>
            <w:highlight w:val="yellow"/>
          </w:rPr>
          <w:delText>网络</w:delText>
        </w:r>
        <w:r w:rsidR="00A66740" w:rsidDel="000261BA">
          <w:rPr>
            <w:rFonts w:hint="eastAsia"/>
            <w:highlight w:val="yellow"/>
          </w:rPr>
          <w:delText>映射</w:delText>
        </w:r>
        <w:r w:rsidRPr="00A93252" w:rsidDel="000261BA">
          <w:rPr>
            <w:rFonts w:hint="eastAsia"/>
            <w:highlight w:val="yellow"/>
          </w:rPr>
          <w:delText>更新策略</w:delText>
        </w:r>
        <w:r w:rsidRPr="00A93252" w:rsidDel="000261BA">
          <w:rPr>
            <w:highlight w:val="yellow"/>
          </w:rPr>
          <w:delText>NEU</w:delText>
        </w:r>
        <w:r w:rsidR="00FA4FAF" w:rsidRPr="00A93252" w:rsidDel="000261BA">
          <w:rPr>
            <w:color w:val="00B0F0"/>
          </w:rPr>
          <w:fldChar w:fldCharType="begin"/>
        </w:r>
        <w:r w:rsidR="00FA4FAF" w:rsidRPr="00A93252" w:rsidDel="000261BA">
          <w:rPr>
            <w:color w:val="00B0F0"/>
          </w:rPr>
          <w:delInstrText xml:space="preserve"> REF _Ref519174706 \w \h </w:delInstrText>
        </w:r>
        <w:r w:rsidR="00A93252" w:rsidDel="000261BA">
          <w:rPr>
            <w:color w:val="00B0F0"/>
          </w:rPr>
          <w:delInstrText xml:space="preserve"> \* MERGEFORMAT </w:delInstrText>
        </w:r>
        <w:r w:rsidR="00FA4FAF" w:rsidRPr="00A93252" w:rsidDel="000261BA">
          <w:rPr>
            <w:color w:val="00B0F0"/>
          </w:rPr>
        </w:r>
        <w:r w:rsidR="00FA4FAF" w:rsidRPr="00A93252" w:rsidDel="000261BA">
          <w:rPr>
            <w:color w:val="00B0F0"/>
          </w:rPr>
          <w:fldChar w:fldCharType="separate"/>
        </w:r>
        <w:r w:rsidR="00FA4FAF" w:rsidRPr="00A93252" w:rsidDel="000261BA">
          <w:rPr>
            <w:color w:val="00B0F0"/>
          </w:rPr>
          <w:delText>[8]</w:delText>
        </w:r>
        <w:r w:rsidR="00FA4FAF" w:rsidRPr="00A93252" w:rsidDel="000261BA">
          <w:rPr>
            <w:color w:val="00B0F0"/>
          </w:rPr>
          <w:fldChar w:fldCharType="end"/>
        </w:r>
        <w:r w:rsidR="00136672" w:rsidRPr="00A93252" w:rsidDel="000261BA">
          <w:rPr>
            <w:color w:val="00B0F0"/>
          </w:rPr>
          <w:delText>(</w:delText>
        </w:r>
        <w:r w:rsidR="00136672" w:rsidRPr="00136672" w:rsidDel="000261BA">
          <w:rPr>
            <w:color w:val="00B0F0"/>
          </w:rPr>
          <w:delText>Cheng Yang</w:delText>
        </w:r>
        <w:r w:rsidR="00136672" w:rsidDel="000261BA">
          <w:rPr>
            <w:color w:val="00B0F0"/>
          </w:rPr>
          <w:delText>,</w:delText>
        </w:r>
        <w:r w:rsidR="00136672" w:rsidRPr="00136672" w:rsidDel="000261BA">
          <w:delText xml:space="preserve"> </w:delText>
        </w:r>
        <w:r w:rsidR="00136672" w:rsidRPr="00136672" w:rsidDel="000261BA">
          <w:rPr>
            <w:color w:val="00B0F0"/>
          </w:rPr>
          <w:delText>IJCAI</w:delText>
        </w:r>
        <w:r w:rsidR="00136672" w:rsidDel="000261BA">
          <w:rPr>
            <w:color w:val="00B0F0"/>
          </w:rPr>
          <w:delText xml:space="preserve"> 2017)</w:delText>
        </w:r>
        <w:r w:rsidDel="000261BA">
          <w:rPr>
            <w:rFonts w:hint="eastAsia"/>
          </w:rPr>
          <w:delText>。首先作者</w:delText>
        </w:r>
        <w:r w:rsidRPr="007C2477" w:rsidDel="000261BA">
          <w:rPr>
            <w:rFonts w:hint="eastAsia"/>
          </w:rPr>
          <w:delText>将现有的</w:delText>
        </w:r>
        <w:r w:rsidRPr="007C2477" w:rsidDel="000261BA">
          <w:delText>NRL</w:delText>
        </w:r>
        <w:r w:rsidRPr="007C2477" w:rsidDel="000261BA">
          <w:delText>方法归纳为一个统一的两步框架，包括构建邻近矩阵和减少维度。</w:delText>
        </w:r>
        <w:r w:rsidDel="000261BA">
          <w:rPr>
            <w:rFonts w:hint="eastAsia"/>
          </w:rPr>
          <w:delText>然后作者</w:delText>
        </w:r>
        <w:r w:rsidRPr="007C2477" w:rsidDel="000261BA">
          <w:rPr>
            <w:rFonts w:hint="eastAsia"/>
          </w:rPr>
          <w:delText>在</w:delText>
        </w:r>
        <w:r w:rsidR="00136672" w:rsidRPr="00C63E60" w:rsidDel="000261BA">
          <w:rPr>
            <w:color w:val="00B0F0"/>
          </w:rPr>
          <w:fldChar w:fldCharType="begin"/>
        </w:r>
        <w:r w:rsidR="00136672" w:rsidRPr="00C63E60" w:rsidDel="000261BA">
          <w:rPr>
            <w:color w:val="00B0F0"/>
          </w:rPr>
          <w:delInstrText xml:space="preserve"> </w:delInstrText>
        </w:r>
        <w:r w:rsidR="00136672" w:rsidRPr="00C63E60" w:rsidDel="000261BA">
          <w:rPr>
            <w:rFonts w:hint="eastAsia"/>
            <w:color w:val="00B0F0"/>
          </w:rPr>
          <w:delInstrText>REF _Ref519174706 \w \h</w:delInstrText>
        </w:r>
        <w:r w:rsidR="00136672" w:rsidRPr="00C63E60" w:rsidDel="000261BA">
          <w:rPr>
            <w:color w:val="00B0F0"/>
          </w:rPr>
          <w:delInstrText xml:space="preserve"> </w:delInstrText>
        </w:r>
        <w:r w:rsidR="00C63E60" w:rsidDel="000261BA">
          <w:rPr>
            <w:color w:val="00B0F0"/>
          </w:rPr>
          <w:delInstrText xml:space="preserve"> \* MERGEFORMAT </w:delInstrText>
        </w:r>
        <w:r w:rsidR="00136672" w:rsidRPr="00C63E60" w:rsidDel="000261BA">
          <w:rPr>
            <w:color w:val="00B0F0"/>
          </w:rPr>
        </w:r>
        <w:r w:rsidR="00136672" w:rsidRPr="00C63E60" w:rsidDel="000261BA">
          <w:rPr>
            <w:color w:val="00B0F0"/>
          </w:rPr>
          <w:fldChar w:fldCharType="separate"/>
        </w:r>
        <w:r w:rsidR="00136672" w:rsidRPr="00C63E60" w:rsidDel="000261BA">
          <w:rPr>
            <w:color w:val="00B0F0"/>
          </w:rPr>
          <w:delText>[8]</w:delText>
        </w:r>
        <w:r w:rsidR="00136672" w:rsidRPr="00C63E60" w:rsidDel="000261BA">
          <w:rPr>
            <w:color w:val="00B0F0"/>
          </w:rPr>
          <w:fldChar w:fldCharType="end"/>
        </w:r>
        <w:r w:rsidR="00136672" w:rsidRPr="00136672" w:rsidDel="000261BA">
          <w:rPr>
            <w:color w:val="00B0F0"/>
          </w:rPr>
          <w:delText xml:space="preserve"> </w:delText>
        </w:r>
        <w:r w:rsidR="00136672" w:rsidDel="000261BA">
          <w:rPr>
            <w:color w:val="00B0F0"/>
          </w:rPr>
          <w:delText>(</w:delText>
        </w:r>
        <w:r w:rsidR="00136672" w:rsidRPr="00136672" w:rsidDel="000261BA">
          <w:rPr>
            <w:color w:val="00B0F0"/>
          </w:rPr>
          <w:delText>Cheng Yang</w:delText>
        </w:r>
        <w:r w:rsidR="00136672" w:rsidDel="000261BA">
          <w:rPr>
            <w:color w:val="00B0F0"/>
          </w:rPr>
          <w:delText>,</w:delText>
        </w:r>
        <w:r w:rsidR="00136672" w:rsidRPr="00C63E60" w:rsidDel="000261BA">
          <w:rPr>
            <w:color w:val="00B0F0"/>
          </w:rPr>
          <w:delText xml:space="preserve"> </w:delText>
        </w:r>
        <w:r w:rsidR="00136672" w:rsidRPr="00136672" w:rsidDel="000261BA">
          <w:rPr>
            <w:color w:val="00B0F0"/>
          </w:rPr>
          <w:delText>IJCAI</w:delText>
        </w:r>
        <w:r w:rsidR="00136672" w:rsidDel="000261BA">
          <w:rPr>
            <w:color w:val="00B0F0"/>
          </w:rPr>
          <w:delText xml:space="preserve"> 2017)</w:delText>
        </w:r>
        <w:r w:rsidRPr="007C2477" w:rsidDel="000261BA">
          <w:rPr>
            <w:rFonts w:hint="eastAsia"/>
          </w:rPr>
          <w:delText>中</w:delText>
        </w:r>
        <w:r w:rsidRPr="007C2477" w:rsidDel="000261BA">
          <w:delText>着重分析了邻近矩阵的构建步骤，通过</w:delText>
        </w:r>
        <w:r w:rsidDel="000261BA">
          <w:rPr>
            <w:rFonts w:hint="eastAsia"/>
          </w:rPr>
          <w:delText>对比</w:delText>
        </w:r>
        <w:r w:rsidRPr="007C2477" w:rsidDel="000261BA">
          <w:delText>分析</w:delText>
        </w:r>
        <w:r w:rsidDel="000261BA">
          <w:rPr>
            <w:rFonts w:hint="eastAsia"/>
          </w:rPr>
          <w:delText>现有方法的</w:delText>
        </w:r>
        <w:r w:rsidRPr="007C2477" w:rsidDel="000261BA">
          <w:delText>效率和效果，</w:delText>
        </w:r>
        <w:r w:rsidRPr="00BE7281" w:rsidDel="000261BA">
          <w:rPr>
            <w:rFonts w:hint="eastAsia"/>
            <w:highlight w:val="yellow"/>
          </w:rPr>
          <w:delText>发现网络降维后节点低维</w:delText>
        </w:r>
        <w:r w:rsidRPr="00BE7281" w:rsidDel="000261BA">
          <w:rPr>
            <w:highlight w:val="yellow"/>
          </w:rPr>
          <w:delText>表示</w:delText>
        </w:r>
        <w:r w:rsidRPr="00BE7281" w:rsidDel="000261BA">
          <w:rPr>
            <w:rFonts w:hint="eastAsia"/>
            <w:highlight w:val="yellow"/>
          </w:rPr>
          <w:delText>的质量可以通过构建更高阶的近似矩阵来提高。但是倘若直接通过构造高阶近似矩阵来学习网络表示必定是耗时的，这不适用于大规模网络。</w:delText>
        </w:r>
        <w:r w:rsidDel="000261BA">
          <w:rPr>
            <w:rFonts w:hint="eastAsia"/>
          </w:rPr>
          <w:delText>基于此，</w:delText>
        </w:r>
        <w:r w:rsidRPr="007C2477" w:rsidDel="000261BA">
          <w:rPr>
            <w:rFonts w:hint="eastAsia"/>
          </w:rPr>
          <w:delText>作者提出网络</w:delText>
        </w:r>
        <w:r w:rsidR="00A66740" w:rsidDel="000261BA">
          <w:rPr>
            <w:rFonts w:hint="eastAsia"/>
          </w:rPr>
          <w:delText>映射</w:delText>
        </w:r>
        <w:r w:rsidRPr="007C2477" w:rsidDel="000261BA">
          <w:rPr>
            <w:rFonts w:hint="eastAsia"/>
          </w:rPr>
          <w:delText>更新</w:delText>
        </w:r>
        <w:r w:rsidRPr="007C2477" w:rsidDel="000261BA">
          <w:delText>(NEU)</w:delText>
        </w:r>
        <w:r w:rsidRPr="007C2477" w:rsidDel="000261BA">
          <w:delText>算法，该算法</w:delText>
        </w:r>
        <w:r w:rsidR="00785E76" w:rsidDel="000261BA">
          <w:rPr>
            <w:rFonts w:hint="eastAsia"/>
          </w:rPr>
          <w:delText>可以</w:delText>
        </w:r>
        <w:r w:rsidRPr="007C2477" w:rsidDel="000261BA">
          <w:rPr>
            <w:b/>
          </w:rPr>
          <w:delText>应用于任何</w:delText>
        </w:r>
        <w:r w:rsidRPr="007C2477" w:rsidDel="000261BA">
          <w:rPr>
            <w:b/>
          </w:rPr>
          <w:delText>NRL</w:delText>
        </w:r>
        <w:r w:rsidRPr="007C2477" w:rsidDel="000261BA">
          <w:rPr>
            <w:b/>
          </w:rPr>
          <w:delText>方法以提高其性能</w:delText>
        </w:r>
        <w:r w:rsidRPr="007C2477" w:rsidDel="000261BA">
          <w:delText>。</w:delText>
        </w:r>
        <w:r w:rsidDel="000261BA">
          <w:rPr>
            <w:rFonts w:hint="eastAsia"/>
          </w:rPr>
          <w:delText>首先，构造近似矩阵</w:delText>
        </w:r>
        <w:r w:rsidRPr="00620104" w:rsidDel="000261BA">
          <w:rPr>
            <w:position w:val="-4"/>
          </w:rPr>
          <w:object w:dxaOrig="320" w:dyaOrig="260" w14:anchorId="214FF280">
            <v:shape id="_x0000_i1045" type="#_x0000_t75" style="width:16.55pt;height:12pt" o:ole="">
              <v:imagedata r:id="rId54" o:title=""/>
            </v:shape>
            <o:OLEObject Type="Embed" ProgID="Equation.DSMT4" ShapeID="_x0000_i1045" DrawAspect="Content" ObjectID="_1618126601" r:id="rId55"/>
          </w:object>
        </w:r>
        <w:r w:rsidRPr="006247EC" w:rsidDel="000261BA">
          <w:rPr>
            <w:rFonts w:hint="eastAsia"/>
          </w:rPr>
          <w:delText>；</w:delText>
        </w:r>
        <w:r w:rsidDel="000261BA">
          <w:rPr>
            <w:rFonts w:hint="eastAsia"/>
          </w:rPr>
          <w:delText>然后，降维得到矩阵</w:delText>
        </w:r>
        <w:r w:rsidRPr="006B09C0" w:rsidDel="000261BA">
          <w:rPr>
            <w:position w:val="-4"/>
          </w:rPr>
          <w:object w:dxaOrig="960" w:dyaOrig="300" w14:anchorId="1316D3C5">
            <v:shape id="_x0000_i1046" type="#_x0000_t75" style="width:48pt;height:14.85pt" o:ole="">
              <v:imagedata r:id="rId56" o:title=""/>
            </v:shape>
            <o:OLEObject Type="Embed" ProgID="Equation.DSMT4" ShapeID="_x0000_i1046" DrawAspect="Content" ObjectID="_1618126602" r:id="rId57"/>
          </w:object>
        </w:r>
        <w:r w:rsidDel="000261BA">
          <w:rPr>
            <w:rFonts w:hint="eastAsia"/>
          </w:rPr>
          <w:delText>和</w:delText>
        </w:r>
        <w:r w:rsidRPr="006B09C0" w:rsidDel="000261BA">
          <w:rPr>
            <w:position w:val="-6"/>
          </w:rPr>
          <w:object w:dxaOrig="960" w:dyaOrig="320" w14:anchorId="6DC6FA0A">
            <v:shape id="_x0000_i1047" type="#_x0000_t75" style="width:48pt;height:16.55pt" o:ole="">
              <v:imagedata r:id="rId58" o:title=""/>
            </v:shape>
            <o:OLEObject Type="Embed" ProgID="Equation.DSMT4" ShapeID="_x0000_i1047" DrawAspect="Content" ObjectID="_1618126603" r:id="rId59"/>
          </w:object>
        </w:r>
        <w:r w:rsidRPr="006247EC" w:rsidDel="000261BA">
          <w:rPr>
            <w:rFonts w:hint="eastAsia"/>
          </w:rPr>
          <w:delText>，这两个矩阵</w:delText>
        </w:r>
        <w:r w:rsidDel="000261BA">
          <w:rPr>
            <w:rFonts w:hint="eastAsia"/>
          </w:rPr>
          <w:delText>分别表示网络拓扑结构的</w:delText>
        </w:r>
        <w:r w:rsidR="00574A93" w:rsidDel="000261BA">
          <w:rPr>
            <w:rFonts w:hint="eastAsia"/>
          </w:rPr>
          <w:delText>低维</w:delText>
        </w:r>
        <w:r w:rsidDel="000261BA">
          <w:rPr>
            <w:rFonts w:hint="eastAsia"/>
          </w:rPr>
          <w:delText>表示以及上下文环境的</w:delText>
        </w:r>
        <w:r w:rsidR="00574A93" w:rsidDel="000261BA">
          <w:rPr>
            <w:rFonts w:hint="eastAsia"/>
          </w:rPr>
          <w:delText>低维</w:delText>
        </w:r>
        <w:r w:rsidDel="000261BA">
          <w:rPr>
            <w:rFonts w:hint="eastAsia"/>
          </w:rPr>
          <w:delText>表示。最后，</w:delText>
        </w:r>
        <w:r w:rsidDel="000261BA">
          <w:rPr>
            <w:rFonts w:hint="eastAsia"/>
          </w:rPr>
          <w:delText>NEU</w:delText>
        </w:r>
        <w:r w:rsidDel="000261BA">
          <w:rPr>
            <w:rFonts w:hint="eastAsia"/>
          </w:rPr>
          <w:delText>在</w:delText>
        </w:r>
        <w:r w:rsidRPr="006B09C0" w:rsidDel="000261BA">
          <w:rPr>
            <w:position w:val="-4"/>
          </w:rPr>
          <w:object w:dxaOrig="240" w:dyaOrig="260" w14:anchorId="05734ACC">
            <v:shape id="_x0000_i1048" type="#_x0000_t75" style="width:12.55pt;height:12pt" o:ole="">
              <v:imagedata r:id="rId60" o:title=""/>
            </v:shape>
            <o:OLEObject Type="Embed" ProgID="Equation.DSMT4" ShapeID="_x0000_i1048" DrawAspect="Content" ObjectID="_1618126604" r:id="rId61"/>
          </w:object>
        </w:r>
        <w:r w:rsidDel="000261BA">
          <w:rPr>
            <w:rFonts w:hint="eastAsia"/>
          </w:rPr>
          <w:delText>的基础上，进行更新操作：</w:delText>
        </w:r>
      </w:del>
    </w:p>
    <w:p w14:paraId="78841670" w14:textId="095C393A" w:rsidR="009C2B33" w:rsidDel="000261BA" w:rsidRDefault="009C2B33" w:rsidP="009C2B33">
      <w:pPr>
        <w:ind w:firstLine="420"/>
        <w:jc w:val="center"/>
        <w:rPr>
          <w:del w:id="171" w:author="Administrator" w:date="2019-04-23T15:57:00Z"/>
        </w:rPr>
      </w:pPr>
      <w:del w:id="172" w:author="Administrator" w:date="2019-04-23T15:57:00Z">
        <w:r w:rsidRPr="006B09C0" w:rsidDel="000261BA">
          <w:rPr>
            <w:position w:val="-6"/>
          </w:rPr>
          <w:object w:dxaOrig="1500" w:dyaOrig="279" w14:anchorId="33091CA6">
            <v:shape id="_x0000_i1049" type="#_x0000_t75" style="width:73.7pt;height:12pt" o:ole="">
              <v:imagedata r:id="rId62" o:title=""/>
            </v:shape>
            <o:OLEObject Type="Embed" ProgID="Equation.DSMT4" ShapeID="_x0000_i1049" DrawAspect="Content" ObjectID="_1618126605" r:id="rId63"/>
          </w:object>
        </w:r>
        <w:r w:rsidR="00A66740" w:rsidDel="000261BA">
          <w:delText xml:space="preserve">                    </w:delText>
        </w:r>
        <w:r w:rsidR="00BE7692" w:rsidDel="000261BA">
          <w:rPr>
            <w:rFonts w:hint="eastAsia"/>
          </w:rPr>
          <w:delText>（</w:delText>
        </w:r>
        <w:r w:rsidR="0030708E" w:rsidDel="000261BA">
          <w:delText>3</w:delText>
        </w:r>
        <w:r w:rsidR="00BE7692" w:rsidDel="000261BA">
          <w:rPr>
            <w:rFonts w:hint="eastAsia"/>
          </w:rPr>
          <w:delText>-</w:delText>
        </w:r>
        <w:r w:rsidR="00BE7692" w:rsidDel="000261BA">
          <w:delText>3</w:delText>
        </w:r>
        <w:r w:rsidR="00BE7692" w:rsidDel="000261BA">
          <w:rPr>
            <w:rFonts w:hint="eastAsia"/>
          </w:rPr>
          <w:delText>）</w:delText>
        </w:r>
      </w:del>
    </w:p>
    <w:p w14:paraId="7E5DD1FA" w14:textId="1BD01ABB" w:rsidR="009C2B33" w:rsidRPr="003C7F6B" w:rsidDel="000261BA" w:rsidRDefault="009C2B33" w:rsidP="009C2B33">
      <w:pPr>
        <w:ind w:firstLine="420"/>
        <w:rPr>
          <w:del w:id="173" w:author="Administrator" w:date="2019-04-23T15:57:00Z"/>
        </w:rPr>
      </w:pPr>
      <w:del w:id="174" w:author="Administrator" w:date="2019-04-23T15:57:00Z">
        <w:r w:rsidDel="000261BA">
          <w:rPr>
            <w:rFonts w:hint="eastAsia"/>
          </w:rPr>
          <w:delText>由于更新操作能够使结果</w:delText>
        </w:r>
        <w:r w:rsidRPr="007C2477" w:rsidDel="000261BA">
          <w:delText>隐式地逼近高阶近似，</w:delText>
        </w:r>
        <w:r w:rsidDel="000261BA">
          <w:rPr>
            <w:rFonts w:hint="eastAsia"/>
          </w:rPr>
          <w:delText>提高了节点</w:delText>
        </w:r>
        <w:r w:rsidDel="000261BA">
          <w:delText>低维</w:delText>
        </w:r>
        <w:r w:rsidDel="000261BA">
          <w:rPr>
            <w:rFonts w:hint="eastAsia"/>
          </w:rPr>
          <w:delText>表示的效果。再者，</w:delText>
        </w:r>
        <w:r w:rsidRPr="00A66740" w:rsidDel="000261BA">
          <w:rPr>
            <w:rFonts w:hint="eastAsia"/>
            <w:highlight w:val="yellow"/>
          </w:rPr>
          <w:delText>由于更新操作里面</w:delText>
        </w:r>
        <w:r w:rsidRPr="00A66740" w:rsidDel="000261BA">
          <w:rPr>
            <w:position w:val="-4"/>
            <w:highlight w:val="yellow"/>
          </w:rPr>
          <w:object w:dxaOrig="240" w:dyaOrig="260" w14:anchorId="7F9CCA0B">
            <v:shape id="_x0000_i1050" type="#_x0000_t75" style="width:12.55pt;height:12pt" o:ole="">
              <v:imagedata r:id="rId64" o:title=""/>
            </v:shape>
            <o:OLEObject Type="Embed" ProgID="Equation.DSMT4" ShapeID="_x0000_i1050" DrawAspect="Content" ObjectID="_1618126606" r:id="rId65"/>
          </w:object>
        </w:r>
        <w:r w:rsidRPr="00A66740" w:rsidDel="000261BA">
          <w:rPr>
            <w:rFonts w:hint="eastAsia"/>
            <w:highlight w:val="yellow"/>
          </w:rPr>
          <w:delText>是稀疏矩阵，执行并完成此操作的时间几乎可以忽略不计</w:delText>
        </w:r>
        <w:r w:rsidRPr="006247EC" w:rsidDel="000261BA">
          <w:rPr>
            <w:rFonts w:hint="eastAsia"/>
          </w:rPr>
          <w:delText>。作者在</w:delText>
        </w:r>
        <w:r w:rsidRPr="007C2477" w:rsidDel="000261BA">
          <w:rPr>
            <w:rFonts w:hint="eastAsia"/>
          </w:rPr>
          <w:delText>多标签分类和链接预测任务</w:delText>
        </w:r>
        <w:r w:rsidDel="000261BA">
          <w:rPr>
            <w:rFonts w:hint="eastAsia"/>
          </w:rPr>
          <w:delText>上均进行了实验，</w:delText>
        </w:r>
        <w:r w:rsidRPr="007C2477" w:rsidDel="000261BA">
          <w:rPr>
            <w:rFonts w:hint="eastAsia"/>
          </w:rPr>
          <w:delText>实验结果表明</w:delText>
        </w:r>
        <w:r w:rsidDel="000261BA">
          <w:rPr>
            <w:rFonts w:hint="eastAsia"/>
          </w:rPr>
          <w:delText>，</w:delText>
        </w:r>
        <w:r w:rsidRPr="007C2477" w:rsidDel="000261BA">
          <w:delText>NEU</w:delText>
        </w:r>
        <w:r w:rsidRPr="007C2477" w:rsidDel="000261BA">
          <w:delText>在三个公开可用的数据集上都能取得一致和显著的改进。</w:delText>
        </w:r>
      </w:del>
    </w:p>
    <w:p w14:paraId="704D576F" w14:textId="64C043A2" w:rsidR="009C2B33" w:rsidDel="000261BA" w:rsidRDefault="009C2B33" w:rsidP="009C2B33">
      <w:pPr>
        <w:ind w:firstLine="420"/>
        <w:rPr>
          <w:del w:id="175" w:author="Administrator" w:date="2019-04-23T15:57:00Z"/>
        </w:rPr>
      </w:pPr>
      <w:del w:id="176" w:author="Administrator" w:date="2019-04-23T15:57:00Z">
        <w:r w:rsidRPr="00A66740" w:rsidDel="000261BA">
          <w:rPr>
            <w:rFonts w:hint="eastAsia"/>
            <w:highlight w:val="yellow"/>
          </w:rPr>
          <w:delText>这类方法主要基于矩阵分解进行，考虑了网络全局的节点相似度，但是时间和空间上的复杂度太高，不适用于大规模网络。</w:delText>
        </w:r>
      </w:del>
    </w:p>
    <w:p w14:paraId="622021A7" w14:textId="16DB7833" w:rsidR="009C2B33" w:rsidRPr="00652F6B" w:rsidRDefault="00FA5A37" w:rsidP="00A34123">
      <w:pPr>
        <w:pStyle w:val="2"/>
      </w:pPr>
      <w:bookmarkStart w:id="177" w:name="_Toc506050098"/>
      <w:bookmarkStart w:id="178" w:name="_Toc6995479"/>
      <w:r>
        <w:t>3</w:t>
      </w:r>
      <w:r w:rsidR="009C2B33" w:rsidRPr="00652F6B">
        <w:rPr>
          <w:rFonts w:hint="eastAsia"/>
        </w:rPr>
        <w:t>.2</w:t>
      </w:r>
      <w:r w:rsidR="000A7078">
        <w:t xml:space="preserve"> </w:t>
      </w:r>
      <w:del w:id="179" w:author="Administrator" w:date="2019-04-23T16:09:00Z">
        <w:r w:rsidR="009C2B33" w:rsidRPr="00652F6B" w:rsidDel="000B0287">
          <w:rPr>
            <w:rFonts w:hint="eastAsia"/>
          </w:rPr>
          <w:delText>基于随机游走的方法</w:delText>
        </w:r>
      </w:del>
      <w:bookmarkEnd w:id="177"/>
      <w:ins w:id="180" w:author="Administrator" w:date="2019-04-23T16:09:00Z">
        <w:r w:rsidR="000B0287">
          <w:rPr>
            <w:rFonts w:hint="eastAsia"/>
          </w:rPr>
          <w:t>线性阈值模型（</w:t>
        </w:r>
        <w:r w:rsidR="000B0287">
          <w:rPr>
            <w:rFonts w:hint="eastAsia"/>
          </w:rPr>
          <w:t>LT</w:t>
        </w:r>
        <w:r w:rsidR="000B0287">
          <w:rPr>
            <w:rFonts w:hint="eastAsia"/>
          </w:rPr>
          <w:t>）</w:t>
        </w:r>
      </w:ins>
      <w:bookmarkEnd w:id="178"/>
    </w:p>
    <w:p w14:paraId="5369AADC" w14:textId="77777777" w:rsidR="00883A31" w:rsidRDefault="000B0287" w:rsidP="00F9582F">
      <w:pPr>
        <w:ind w:firstLine="420"/>
        <w:rPr>
          <w:ins w:id="181" w:author="Administrator" w:date="2019-04-23T16:22:00Z"/>
          <w:rFonts w:ascii="Arial" w:hAnsi="Arial" w:cs="Arial"/>
          <w:color w:val="333333"/>
          <w:szCs w:val="21"/>
        </w:rPr>
      </w:pPr>
      <w:ins w:id="182" w:author="Administrator" w:date="2019-04-23T16:11:00Z">
        <w:r>
          <w:rPr>
            <w:rFonts w:ascii="Arial" w:hAnsi="Arial" w:cs="Arial" w:hint="eastAsia"/>
            <w:color w:val="333333"/>
            <w:szCs w:val="21"/>
          </w:rPr>
          <w:t>线性阈值模型的主要思想</w:t>
        </w:r>
      </w:ins>
      <w:ins w:id="183" w:author="Administrator" w:date="2019-04-23T16:09:00Z">
        <w:r w:rsidRPr="000B0287">
          <w:rPr>
            <w:rFonts w:ascii="Arial" w:hAnsi="Arial" w:cs="Arial" w:hint="eastAsia"/>
            <w:color w:val="333333"/>
            <w:szCs w:val="21"/>
          </w:rPr>
          <w:t>它对图中每个节点</w:t>
        </w:r>
        <w:r w:rsidRPr="000B0287">
          <w:rPr>
            <w:rFonts w:ascii="Arial" w:hAnsi="Arial" w:cs="Arial" w:hint="eastAsia"/>
            <w:color w:val="333333"/>
            <w:szCs w:val="21"/>
          </w:rPr>
          <w:t>v</w:t>
        </w:r>
        <w:r w:rsidRPr="000B0287">
          <w:rPr>
            <w:rFonts w:ascii="Arial" w:hAnsi="Arial" w:cs="Arial" w:hint="eastAsia"/>
            <w:color w:val="333333"/>
            <w:szCs w:val="21"/>
          </w:rPr>
          <w:t>都有一个激活阈值</w:t>
        </w:r>
      </w:ins>
      <w:ins w:id="184" w:author="Administrator" w:date="2019-04-23T16:09:00Z">
        <w:r w:rsidRPr="000B0287">
          <w:rPr>
            <w:rFonts w:ascii="Arial" w:hAnsi="Arial" w:cs="Arial"/>
            <w:color w:val="333333"/>
            <w:position w:val="-12"/>
            <w:szCs w:val="21"/>
            <w:rPrChange w:id="185" w:author="Administrator" w:date="2019-04-23T16:10:00Z">
              <w:rPr>
                <w:rFonts w:ascii="Arial" w:hAnsi="Arial" w:cs="Arial"/>
                <w:color w:val="333333"/>
                <w:position w:val="-12"/>
                <w:szCs w:val="21"/>
              </w:rPr>
            </w:rPrChange>
          </w:rPr>
          <w:object w:dxaOrig="920" w:dyaOrig="360" w14:anchorId="282585CD">
            <v:shape id="_x0000_i1051" type="#_x0000_t75" style="width:46.3pt;height:18.3pt" o:ole="">
              <v:imagedata r:id="rId66" o:title=""/>
            </v:shape>
            <o:OLEObject Type="Embed" ProgID="Equation.DSMT4" ShapeID="_x0000_i1051" DrawAspect="Content" ObjectID="_1618126607" r:id="rId67"/>
          </w:object>
        </w:r>
      </w:ins>
      <w:ins w:id="186" w:author="Administrator" w:date="2019-04-23T16:09:00Z">
        <w:r w:rsidRPr="000B0287">
          <w:rPr>
            <w:rFonts w:ascii="Arial" w:hAnsi="Arial" w:cs="Arial" w:hint="eastAsia"/>
            <w:color w:val="333333"/>
            <w:szCs w:val="21"/>
          </w:rPr>
          <w:t>，当</w:t>
        </w:r>
        <w:r w:rsidRPr="000B0287">
          <w:rPr>
            <w:rFonts w:ascii="Arial" w:hAnsi="Arial" w:cs="Arial" w:hint="eastAsia"/>
            <w:color w:val="333333"/>
            <w:szCs w:val="21"/>
          </w:rPr>
          <w:t>v</w:t>
        </w:r>
        <w:r w:rsidRPr="000B0287">
          <w:rPr>
            <w:rFonts w:ascii="Arial" w:hAnsi="Arial" w:cs="Arial" w:hint="eastAsia"/>
            <w:color w:val="333333"/>
            <w:szCs w:val="21"/>
          </w:rPr>
          <w:t>的入邻居影响力大于它的阈值时，就会被激活</w:t>
        </w:r>
      </w:ins>
      <w:del w:id="187" w:author="Administrator" w:date="2019-04-23T16:09:00Z">
        <w:r w:rsidR="00AF5BC5" w:rsidDel="000B0287">
          <w:rPr>
            <w:rFonts w:ascii="Arial" w:hAnsi="Arial" w:cs="Arial"/>
            <w:color w:val="333333"/>
            <w:szCs w:val="21"/>
          </w:rPr>
          <w:delText>在许多自然语言处理任务中</w:delText>
        </w:r>
      </w:del>
      <w:ins w:id="188" w:author="Administrator" w:date="2019-04-23T16:10:00Z">
        <w:r>
          <w:rPr>
            <w:rFonts w:ascii="Arial" w:hAnsi="Arial" w:cs="Arial" w:hint="eastAsia"/>
            <w:color w:val="333333"/>
            <w:szCs w:val="21"/>
          </w:rPr>
          <w:t>。</w:t>
        </w:r>
      </w:ins>
      <w:del w:id="189" w:author="Administrator" w:date="2019-04-23T16:10:00Z">
        <w:r w:rsidR="00AF5BC5" w:rsidDel="000B0287">
          <w:rPr>
            <w:rFonts w:ascii="Arial" w:hAnsi="Arial" w:cs="Arial"/>
            <w:color w:val="333333"/>
            <w:szCs w:val="21"/>
          </w:rPr>
          <w:delText>，</w:delText>
        </w:r>
      </w:del>
      <w:ins w:id="190" w:author="Administrator" w:date="2019-04-23T15:57:00Z">
        <w:r w:rsidR="000261BA" w:rsidDel="000261BA">
          <w:rPr>
            <w:rFonts w:ascii="Arial" w:hAnsi="Arial" w:cs="Arial"/>
            <w:color w:val="333333"/>
            <w:szCs w:val="21"/>
          </w:rPr>
          <w:t xml:space="preserve"> </w:t>
        </w:r>
      </w:ins>
    </w:p>
    <w:p w14:paraId="041DF730" w14:textId="00455FC7" w:rsidR="00883A31" w:rsidRDefault="00BF0D7B" w:rsidP="00FB6C1D">
      <w:pPr>
        <w:ind w:firstLine="420"/>
        <w:rPr>
          <w:ins w:id="191" w:author="Administrator" w:date="2019-04-23T16:23:00Z"/>
          <w:rFonts w:ascii="Arial" w:hAnsi="Arial" w:cs="Arial"/>
          <w:color w:val="333333"/>
          <w:szCs w:val="21"/>
        </w:rPr>
      </w:pPr>
      <w:r w:rsidRPr="00BF0D7B">
        <w:rPr>
          <w:rFonts w:ascii="Arial" w:hAnsi="Arial" w:cs="Arial" w:hint="eastAsia"/>
          <w:color w:val="333333"/>
          <w:szCs w:val="21"/>
          <w:highlight w:val="yellow"/>
        </w:rPr>
        <w:t>传统线性阈值模型</w:t>
      </w:r>
      <w:ins w:id="192" w:author="Administrator" w:date="2019-04-23T16:22:00Z">
        <w:r w:rsidR="00883A31">
          <w:rPr>
            <w:rFonts w:ascii="Arial" w:hAnsi="Arial" w:cs="Arial" w:hint="eastAsia"/>
            <w:color w:val="333333"/>
            <w:szCs w:val="21"/>
          </w:rPr>
          <w:t>的传播过程如下</w:t>
        </w:r>
      </w:ins>
      <w:ins w:id="193" w:author="Administrator" w:date="2019-04-23T16:23:00Z">
        <w:r w:rsidR="00883A31">
          <w:rPr>
            <w:rFonts w:ascii="Arial" w:hAnsi="Arial" w:cs="Arial" w:hint="eastAsia"/>
            <w:color w:val="333333"/>
            <w:szCs w:val="21"/>
          </w:rPr>
          <w:t>：</w:t>
        </w:r>
      </w:ins>
    </w:p>
    <w:p w14:paraId="1FAAD019" w14:textId="4948B1ED" w:rsidR="00883A31" w:rsidRPr="00883A31" w:rsidRDefault="00883A31" w:rsidP="00883A31">
      <w:pPr>
        <w:ind w:firstLine="420"/>
        <w:rPr>
          <w:ins w:id="194" w:author="Administrator" w:date="2019-04-23T16:23:00Z"/>
          <w:rFonts w:ascii="Arial" w:hAnsi="Arial" w:cs="Arial"/>
          <w:color w:val="333333"/>
          <w:szCs w:val="21"/>
        </w:rPr>
      </w:pPr>
      <w:ins w:id="195" w:author="Administrator" w:date="2019-04-23T16:23:00Z">
        <w:r>
          <w:rPr>
            <w:rFonts w:ascii="Arial" w:hAnsi="Arial" w:cs="Arial" w:hint="eastAsia"/>
            <w:color w:val="333333"/>
            <w:szCs w:val="21"/>
          </w:rPr>
          <w:t>·</w:t>
        </w:r>
        <w:r w:rsidRPr="00883A31">
          <w:rPr>
            <w:rFonts w:ascii="Arial" w:hAnsi="Arial" w:cs="Arial" w:hint="eastAsia"/>
            <w:color w:val="333333"/>
            <w:szCs w:val="21"/>
          </w:rPr>
          <w:t>集合中的任意节点</w:t>
        </w:r>
        <w:r w:rsidRPr="00883A31">
          <w:rPr>
            <w:rFonts w:ascii="Arial" w:hAnsi="Arial" w:cs="Arial" w:hint="eastAsia"/>
            <w:color w:val="333333"/>
            <w:szCs w:val="21"/>
          </w:rPr>
          <w:t>v</w:t>
        </w:r>
        <w:r w:rsidRPr="00883A31">
          <w:rPr>
            <w:rFonts w:ascii="Arial" w:hAnsi="Arial" w:cs="Arial" w:hint="eastAsia"/>
            <w:color w:val="333333"/>
            <w:szCs w:val="21"/>
          </w:rPr>
          <w:t>随机分配阈值θ</w:t>
        </w:r>
        <w:r w:rsidRPr="00883A31">
          <w:rPr>
            <w:rFonts w:ascii="Arial" w:hAnsi="Arial" w:cs="Arial" w:hint="eastAsia"/>
            <w:color w:val="333333"/>
            <w:szCs w:val="21"/>
          </w:rPr>
          <w:t>[v]</w:t>
        </w:r>
        <w:r w:rsidRPr="00883A31">
          <w:rPr>
            <w:rFonts w:ascii="Arial" w:hAnsi="Arial" w:cs="Arial" w:hint="eastAsia"/>
            <w:color w:val="333333"/>
            <w:szCs w:val="21"/>
          </w:rPr>
          <w:t>∈</w:t>
        </w:r>
        <w:r w:rsidRPr="00883A31">
          <w:rPr>
            <w:rFonts w:ascii="Arial" w:hAnsi="Arial" w:cs="Arial" w:hint="eastAsia"/>
            <w:color w:val="333333"/>
            <w:szCs w:val="21"/>
          </w:rPr>
          <w:t>[0,1]</w:t>
        </w:r>
        <w:r w:rsidRPr="00883A31">
          <w:rPr>
            <w:rFonts w:ascii="Arial" w:hAnsi="Arial" w:cs="Arial" w:hint="eastAsia"/>
            <w:color w:val="333333"/>
            <w:szCs w:val="21"/>
          </w:rPr>
          <w:t>。只有当节点</w:t>
        </w:r>
        <w:r w:rsidRPr="00883A31">
          <w:rPr>
            <w:rFonts w:ascii="Arial" w:hAnsi="Arial" w:cs="Arial" w:hint="eastAsia"/>
            <w:color w:val="333333"/>
            <w:szCs w:val="21"/>
          </w:rPr>
          <w:t>v</w:t>
        </w:r>
        <w:r w:rsidRPr="00883A31">
          <w:rPr>
            <w:rFonts w:ascii="Arial" w:hAnsi="Arial" w:cs="Arial" w:hint="eastAsia"/>
            <w:color w:val="333333"/>
            <w:szCs w:val="21"/>
          </w:rPr>
          <w:t>的新处于激活状态的邻居节点对它的影响力大于该阈值时，节点</w:t>
        </w:r>
        <w:r w:rsidRPr="00883A31">
          <w:rPr>
            <w:rFonts w:ascii="Arial" w:hAnsi="Arial" w:cs="Arial" w:hint="eastAsia"/>
            <w:color w:val="333333"/>
            <w:szCs w:val="21"/>
          </w:rPr>
          <w:t>v</w:t>
        </w:r>
        <w:r w:rsidRPr="00883A31">
          <w:rPr>
            <w:rFonts w:ascii="Arial" w:hAnsi="Arial" w:cs="Arial" w:hint="eastAsia"/>
            <w:color w:val="333333"/>
            <w:szCs w:val="21"/>
          </w:rPr>
          <w:t>才能被激活。</w:t>
        </w:r>
      </w:ins>
    </w:p>
    <w:p w14:paraId="76FE15F6" w14:textId="6653BA84" w:rsidR="00883A31" w:rsidRPr="00883A31" w:rsidRDefault="00883A31" w:rsidP="00883A31">
      <w:pPr>
        <w:ind w:firstLine="420"/>
        <w:rPr>
          <w:ins w:id="196" w:author="Administrator" w:date="2019-04-23T16:23:00Z"/>
          <w:rFonts w:ascii="Arial" w:hAnsi="Arial" w:cs="Arial"/>
          <w:color w:val="333333"/>
          <w:szCs w:val="21"/>
        </w:rPr>
      </w:pPr>
      <w:ins w:id="197" w:author="Administrator" w:date="2019-04-23T16:23:00Z">
        <w:r>
          <w:rPr>
            <w:rFonts w:ascii="Arial" w:hAnsi="Arial" w:cs="Arial" w:hint="eastAsia"/>
            <w:color w:val="333333"/>
            <w:szCs w:val="21"/>
          </w:rPr>
          <w:t>·</w:t>
        </w:r>
        <w:r w:rsidRPr="00883A31">
          <w:rPr>
            <w:rFonts w:ascii="Arial" w:hAnsi="Arial" w:cs="Arial" w:hint="eastAsia"/>
            <w:color w:val="333333"/>
            <w:szCs w:val="21"/>
          </w:rPr>
          <w:t>用权值</w:t>
        </w:r>
        <w:r w:rsidRPr="00883A31">
          <w:rPr>
            <w:rFonts w:ascii="Arial" w:hAnsi="Arial" w:cs="Arial" w:hint="eastAsia"/>
            <w:color w:val="333333"/>
            <w:szCs w:val="21"/>
          </w:rPr>
          <w:t>b[u.v]</w:t>
        </w:r>
        <w:r w:rsidRPr="00883A31">
          <w:rPr>
            <w:rFonts w:ascii="Arial" w:hAnsi="Arial" w:cs="Arial" w:hint="eastAsia"/>
            <w:color w:val="333333"/>
            <w:szCs w:val="21"/>
          </w:rPr>
          <w:t>表示节点</w:t>
        </w:r>
        <w:r w:rsidRPr="00883A31">
          <w:rPr>
            <w:rFonts w:ascii="Arial" w:hAnsi="Arial" w:cs="Arial" w:hint="eastAsia"/>
            <w:color w:val="333333"/>
            <w:szCs w:val="21"/>
          </w:rPr>
          <w:t>v</w:t>
        </w:r>
        <w:r w:rsidRPr="00883A31">
          <w:rPr>
            <w:rFonts w:ascii="Arial" w:hAnsi="Arial" w:cs="Arial" w:hint="eastAsia"/>
            <w:color w:val="333333"/>
            <w:szCs w:val="21"/>
          </w:rPr>
          <w:t>被它的邻居节点</w:t>
        </w:r>
        <w:r w:rsidRPr="00883A31">
          <w:rPr>
            <w:rFonts w:ascii="Arial" w:hAnsi="Arial" w:cs="Arial" w:hint="eastAsia"/>
            <w:color w:val="333333"/>
            <w:szCs w:val="21"/>
          </w:rPr>
          <w:t>u</w:t>
        </w:r>
        <w:r w:rsidRPr="00883A31">
          <w:rPr>
            <w:rFonts w:ascii="Arial" w:hAnsi="Arial" w:cs="Arial" w:hint="eastAsia"/>
            <w:color w:val="333333"/>
            <w:szCs w:val="21"/>
          </w:rPr>
          <w:t>的影响，∑</w:t>
        </w:r>
        <w:r w:rsidRPr="00883A31">
          <w:rPr>
            <w:rFonts w:ascii="Arial" w:hAnsi="Arial" w:cs="Arial" w:hint="eastAsia"/>
            <w:color w:val="333333"/>
            <w:szCs w:val="21"/>
          </w:rPr>
          <w:t>u</w:t>
        </w:r>
        <w:r w:rsidRPr="00883A31">
          <w:rPr>
            <w:rFonts w:ascii="Arial" w:hAnsi="Arial" w:cs="Arial" w:hint="eastAsia"/>
            <w:color w:val="333333"/>
            <w:szCs w:val="21"/>
          </w:rPr>
          <w:t>∈</w:t>
        </w:r>
        <w:r w:rsidRPr="00883A31">
          <w:rPr>
            <w:rFonts w:ascii="Arial" w:hAnsi="Arial" w:cs="Arial" w:hint="eastAsia"/>
            <w:color w:val="333333"/>
            <w:szCs w:val="21"/>
          </w:rPr>
          <w:t>in(v)  b[u,v]</w:t>
        </w:r>
        <w:r w:rsidRPr="00883A31">
          <w:rPr>
            <w:rFonts w:ascii="Arial" w:hAnsi="Arial" w:cs="Arial" w:hint="eastAsia"/>
            <w:color w:val="333333"/>
            <w:szCs w:val="21"/>
          </w:rPr>
          <w:t>≤</w:t>
        </w:r>
        <w:r w:rsidRPr="00883A31">
          <w:rPr>
            <w:rFonts w:ascii="Arial" w:hAnsi="Arial" w:cs="Arial" w:hint="eastAsia"/>
            <w:color w:val="333333"/>
            <w:szCs w:val="21"/>
          </w:rPr>
          <w:t>1</w:t>
        </w:r>
        <w:r w:rsidRPr="00883A31">
          <w:rPr>
            <w:rFonts w:ascii="Arial" w:hAnsi="Arial" w:cs="Arial" w:hint="eastAsia"/>
            <w:color w:val="333333"/>
            <w:szCs w:val="21"/>
          </w:rPr>
          <w:t>表示节点</w:t>
        </w:r>
        <w:r w:rsidRPr="00883A31">
          <w:rPr>
            <w:rFonts w:ascii="Arial" w:hAnsi="Arial" w:cs="Arial" w:hint="eastAsia"/>
            <w:color w:val="333333"/>
            <w:szCs w:val="21"/>
          </w:rPr>
          <w:t>v</w:t>
        </w:r>
        <w:r w:rsidRPr="00883A31">
          <w:rPr>
            <w:rFonts w:ascii="Arial" w:hAnsi="Arial" w:cs="Arial" w:hint="eastAsia"/>
            <w:color w:val="333333"/>
            <w:szCs w:val="21"/>
          </w:rPr>
          <w:t>的处于活跃状态的邻居节点对它的影响力之</w:t>
        </w:r>
        <w:proofErr w:type="gramStart"/>
        <w:r w:rsidRPr="00883A31">
          <w:rPr>
            <w:rFonts w:ascii="Arial" w:hAnsi="Arial" w:cs="Arial" w:hint="eastAsia"/>
            <w:color w:val="333333"/>
            <w:szCs w:val="21"/>
          </w:rPr>
          <w:t>和</w:t>
        </w:r>
        <w:proofErr w:type="gramEnd"/>
        <w:r w:rsidRPr="00883A31">
          <w:rPr>
            <w:rFonts w:ascii="Arial" w:hAnsi="Arial" w:cs="Arial" w:hint="eastAsia"/>
            <w:color w:val="333333"/>
            <w:szCs w:val="21"/>
          </w:rPr>
          <w:t>。这里</w:t>
        </w:r>
        <w:r w:rsidRPr="00883A31">
          <w:rPr>
            <w:rFonts w:ascii="Arial" w:hAnsi="Arial" w:cs="Arial" w:hint="eastAsia"/>
            <w:color w:val="333333"/>
            <w:szCs w:val="21"/>
          </w:rPr>
          <w:t>in(v)</w:t>
        </w:r>
        <w:r w:rsidRPr="00883A31">
          <w:rPr>
            <w:rFonts w:ascii="Arial" w:hAnsi="Arial" w:cs="Arial" w:hint="eastAsia"/>
            <w:color w:val="333333"/>
            <w:szCs w:val="21"/>
          </w:rPr>
          <w:t>是</w:t>
        </w:r>
        <w:r w:rsidRPr="00883A31">
          <w:rPr>
            <w:rFonts w:ascii="Arial" w:hAnsi="Arial" w:cs="Arial" w:hint="eastAsia"/>
            <w:color w:val="333333"/>
            <w:szCs w:val="21"/>
          </w:rPr>
          <w:t>v</w:t>
        </w:r>
        <w:r w:rsidRPr="00883A31">
          <w:rPr>
            <w:rFonts w:ascii="Arial" w:hAnsi="Arial" w:cs="Arial" w:hint="eastAsia"/>
            <w:color w:val="333333"/>
            <w:szCs w:val="21"/>
          </w:rPr>
          <w:t>的</w:t>
        </w:r>
        <w:proofErr w:type="gramStart"/>
        <w:r w:rsidRPr="00883A31">
          <w:rPr>
            <w:rFonts w:ascii="Arial" w:hAnsi="Arial" w:cs="Arial" w:hint="eastAsia"/>
            <w:color w:val="333333"/>
            <w:szCs w:val="21"/>
          </w:rPr>
          <w:t>入边邻居</w:t>
        </w:r>
        <w:proofErr w:type="gramEnd"/>
        <w:r w:rsidRPr="00883A31">
          <w:rPr>
            <w:rFonts w:ascii="Arial" w:hAnsi="Arial" w:cs="Arial" w:hint="eastAsia"/>
            <w:color w:val="333333"/>
            <w:szCs w:val="21"/>
          </w:rPr>
          <w:t>节点集合。</w:t>
        </w:r>
      </w:ins>
    </w:p>
    <w:p w14:paraId="0C9D7821" w14:textId="578DF719" w:rsidR="00883A31" w:rsidRPr="00883A31" w:rsidRDefault="00883A31" w:rsidP="00883A31">
      <w:pPr>
        <w:ind w:firstLine="420"/>
        <w:rPr>
          <w:ins w:id="198" w:author="Administrator" w:date="2019-04-23T16:23:00Z"/>
          <w:rFonts w:ascii="Arial" w:hAnsi="Arial" w:cs="Arial"/>
          <w:color w:val="333333"/>
          <w:szCs w:val="21"/>
        </w:rPr>
      </w:pPr>
      <w:ins w:id="199" w:author="Administrator" w:date="2019-04-23T16:23:00Z">
        <w:r>
          <w:rPr>
            <w:rFonts w:ascii="Arial" w:hAnsi="Arial" w:cs="Arial" w:hint="eastAsia"/>
            <w:color w:val="333333"/>
            <w:szCs w:val="21"/>
          </w:rPr>
          <w:t>·</w:t>
        </w:r>
        <w:r w:rsidRPr="00883A31">
          <w:rPr>
            <w:rFonts w:ascii="Arial" w:hAnsi="Arial" w:cs="Arial" w:hint="eastAsia"/>
            <w:color w:val="333333"/>
            <w:szCs w:val="21"/>
          </w:rPr>
          <w:t>给定初始的活跃节点集合</w:t>
        </w:r>
        <w:r w:rsidRPr="00883A31">
          <w:rPr>
            <w:rFonts w:ascii="Arial" w:hAnsi="Arial" w:cs="Arial" w:hint="eastAsia"/>
            <w:color w:val="333333"/>
            <w:szCs w:val="21"/>
          </w:rPr>
          <w:t>S</w:t>
        </w:r>
        <w:r w:rsidRPr="00883A31">
          <w:rPr>
            <w:rFonts w:ascii="Arial" w:hAnsi="Arial" w:cs="Arial" w:hint="eastAsia"/>
            <w:color w:val="333333"/>
            <w:szCs w:val="21"/>
          </w:rPr>
          <w:t>，在</w:t>
        </w:r>
        <w:r w:rsidRPr="00883A31">
          <w:rPr>
            <w:rFonts w:ascii="Arial" w:hAnsi="Arial" w:cs="Arial" w:hint="eastAsia"/>
            <w:color w:val="333333"/>
            <w:szCs w:val="21"/>
          </w:rPr>
          <w:t>t</w:t>
        </w:r>
        <w:r w:rsidRPr="00883A31">
          <w:rPr>
            <w:rFonts w:ascii="Arial" w:hAnsi="Arial" w:cs="Arial" w:hint="eastAsia"/>
            <w:color w:val="333333"/>
            <w:szCs w:val="21"/>
          </w:rPr>
          <w:t>时刻，所有在</w:t>
        </w:r>
        <w:r w:rsidRPr="00883A31">
          <w:rPr>
            <w:rFonts w:ascii="Arial" w:hAnsi="Arial" w:cs="Arial" w:hint="eastAsia"/>
            <w:color w:val="333333"/>
            <w:szCs w:val="21"/>
          </w:rPr>
          <w:t>t-1</w:t>
        </w:r>
        <w:r w:rsidRPr="00883A31">
          <w:rPr>
            <w:rFonts w:ascii="Arial" w:hAnsi="Arial" w:cs="Arial" w:hint="eastAsia"/>
            <w:color w:val="333333"/>
            <w:szCs w:val="21"/>
          </w:rPr>
          <w:t>时刻处于活跃状态的节点仍保持活跃，并且当这一时刻节点</w:t>
        </w:r>
        <w:r w:rsidRPr="00883A31">
          <w:rPr>
            <w:rFonts w:ascii="Arial" w:hAnsi="Arial" w:cs="Arial" w:hint="eastAsia"/>
            <w:color w:val="333333"/>
            <w:szCs w:val="21"/>
          </w:rPr>
          <w:t>v</w:t>
        </w:r>
        <w:r w:rsidRPr="00883A31">
          <w:rPr>
            <w:rFonts w:ascii="Arial" w:hAnsi="Arial" w:cs="Arial" w:hint="eastAsia"/>
            <w:color w:val="333333"/>
            <w:szCs w:val="21"/>
          </w:rPr>
          <w:t>的邻居节点的影响力之和大于节点</w:t>
        </w:r>
        <w:r w:rsidRPr="00883A31">
          <w:rPr>
            <w:rFonts w:ascii="Arial" w:hAnsi="Arial" w:cs="Arial" w:hint="eastAsia"/>
            <w:color w:val="333333"/>
            <w:szCs w:val="21"/>
          </w:rPr>
          <w:t>b</w:t>
        </w:r>
        <w:r w:rsidRPr="00883A31">
          <w:rPr>
            <w:rFonts w:ascii="Arial" w:hAnsi="Arial" w:cs="Arial" w:hint="eastAsia"/>
            <w:color w:val="333333"/>
            <w:szCs w:val="21"/>
          </w:rPr>
          <w:t>的阈值时，节点</w:t>
        </w:r>
        <w:r w:rsidRPr="00883A31">
          <w:rPr>
            <w:rFonts w:ascii="Arial" w:hAnsi="Arial" w:cs="Arial" w:hint="eastAsia"/>
            <w:color w:val="333333"/>
            <w:szCs w:val="21"/>
          </w:rPr>
          <w:t>v</w:t>
        </w:r>
        <w:r w:rsidRPr="00883A31">
          <w:rPr>
            <w:rFonts w:ascii="Arial" w:hAnsi="Arial" w:cs="Arial" w:hint="eastAsia"/>
            <w:color w:val="333333"/>
            <w:szCs w:val="21"/>
          </w:rPr>
          <w:t>被激活</w:t>
        </w:r>
        <w:r w:rsidRPr="00883A31">
          <w:rPr>
            <w:rFonts w:ascii="Arial" w:hAnsi="Arial" w:cs="Arial" w:hint="eastAsia"/>
            <w:color w:val="333333"/>
            <w:szCs w:val="21"/>
          </w:rPr>
          <w:t>.</w:t>
        </w:r>
      </w:ins>
    </w:p>
    <w:p w14:paraId="101643E9" w14:textId="08C200FD" w:rsidR="00883A31" w:rsidRPr="00883A31" w:rsidRDefault="00883A31" w:rsidP="00883A31">
      <w:pPr>
        <w:ind w:firstLine="420"/>
        <w:rPr>
          <w:ins w:id="200" w:author="Administrator" w:date="2019-04-23T16:23:00Z"/>
          <w:rFonts w:ascii="Arial" w:hAnsi="Arial" w:cs="Arial"/>
          <w:color w:val="333333"/>
          <w:szCs w:val="21"/>
        </w:rPr>
      </w:pPr>
      <w:ins w:id="201" w:author="Administrator" w:date="2019-04-23T16:23:00Z">
        <w:r>
          <w:rPr>
            <w:rFonts w:ascii="Arial" w:hAnsi="Arial" w:cs="Arial" w:hint="eastAsia"/>
            <w:color w:val="333333"/>
            <w:szCs w:val="21"/>
          </w:rPr>
          <w:t>·</w:t>
        </w:r>
        <w:r w:rsidRPr="00883A31">
          <w:rPr>
            <w:rFonts w:ascii="Arial" w:hAnsi="Arial" w:cs="Arial" w:hint="eastAsia"/>
            <w:color w:val="333333"/>
            <w:szCs w:val="21"/>
          </w:rPr>
          <w:t>节点</w:t>
        </w:r>
        <w:r w:rsidRPr="00883A31">
          <w:rPr>
            <w:rFonts w:ascii="Arial" w:hAnsi="Arial" w:cs="Arial" w:hint="eastAsia"/>
            <w:color w:val="333333"/>
            <w:szCs w:val="21"/>
          </w:rPr>
          <w:t>v</w:t>
        </w:r>
        <w:r w:rsidRPr="00883A31">
          <w:rPr>
            <w:rFonts w:ascii="Arial" w:hAnsi="Arial" w:cs="Arial" w:hint="eastAsia"/>
            <w:color w:val="333333"/>
            <w:szCs w:val="21"/>
          </w:rPr>
          <w:t>被激活后，下一时刻将对它的邻居节点产生影响，重复上述过程。</w:t>
        </w:r>
      </w:ins>
    </w:p>
    <w:p w14:paraId="0644FAE5" w14:textId="77777777" w:rsidR="00883A31" w:rsidRDefault="00883A31" w:rsidP="00F9582F">
      <w:pPr>
        <w:ind w:firstLine="420"/>
        <w:rPr>
          <w:ins w:id="202" w:author="Administrator" w:date="2019-04-23T16:23:00Z"/>
          <w:rFonts w:ascii="Arial" w:hAnsi="Arial" w:cs="Arial"/>
          <w:color w:val="333333"/>
          <w:szCs w:val="21"/>
        </w:rPr>
      </w:pPr>
      <w:ins w:id="203" w:author="Administrator" w:date="2019-04-23T16:23:00Z">
        <w:r>
          <w:rPr>
            <w:rFonts w:ascii="Arial" w:hAnsi="Arial" w:cs="Arial" w:hint="eastAsia"/>
            <w:color w:val="333333"/>
            <w:szCs w:val="21"/>
          </w:rPr>
          <w:t>·</w:t>
        </w:r>
        <w:r w:rsidRPr="00883A31">
          <w:rPr>
            <w:rFonts w:ascii="Arial" w:hAnsi="Arial" w:cs="Arial" w:hint="eastAsia"/>
            <w:color w:val="333333"/>
            <w:szCs w:val="21"/>
          </w:rPr>
          <w:t>结束条件：当网络中已存在的所有活跃节点中任意活跃节点的影响力之和都不能激活他们的处于</w:t>
        </w:r>
        <w:proofErr w:type="gramStart"/>
        <w:r w:rsidRPr="00883A31">
          <w:rPr>
            <w:rFonts w:ascii="Arial" w:hAnsi="Arial" w:cs="Arial" w:hint="eastAsia"/>
            <w:color w:val="333333"/>
            <w:szCs w:val="21"/>
          </w:rPr>
          <w:t>非活跃</w:t>
        </w:r>
        <w:proofErr w:type="gramEnd"/>
        <w:r w:rsidRPr="00883A31">
          <w:rPr>
            <w:rFonts w:ascii="Arial" w:hAnsi="Arial" w:cs="Arial" w:hint="eastAsia"/>
            <w:color w:val="333333"/>
            <w:szCs w:val="21"/>
          </w:rPr>
          <w:t>状态的邻居节点时。</w:t>
        </w:r>
      </w:ins>
    </w:p>
    <w:p w14:paraId="4D9C2CA1" w14:textId="465DDEF4" w:rsidR="00A11889" w:rsidRDefault="00A11889" w:rsidP="00A11889">
      <w:pPr>
        <w:widowControl/>
        <w:ind w:firstLine="420"/>
        <w:jc w:val="left"/>
        <w:rPr>
          <w:rFonts w:ascii="Arial" w:hAnsi="Arial" w:cs="Arial"/>
          <w:color w:val="2E3033"/>
          <w:shd w:val="clear" w:color="auto" w:fill="FFFFFF"/>
        </w:rPr>
      </w:pPr>
      <w:r>
        <w:rPr>
          <w:rFonts w:ascii="Arial" w:hAnsi="Arial" w:cs="Arial" w:hint="eastAsia"/>
          <w:color w:val="333333"/>
          <w:szCs w:val="21"/>
        </w:rPr>
        <w:t>在文献</w:t>
      </w:r>
      <w:r w:rsidR="00A57D22">
        <w:rPr>
          <w:rFonts w:ascii="Arial" w:hAnsi="Arial" w:cs="Arial"/>
          <w:color w:val="333333"/>
          <w:szCs w:val="21"/>
        </w:rPr>
        <w:fldChar w:fldCharType="begin"/>
      </w:r>
      <w:r w:rsidR="00A57D22">
        <w:rPr>
          <w:rFonts w:ascii="Arial" w:hAnsi="Arial" w:cs="Arial"/>
          <w:color w:val="333333"/>
          <w:szCs w:val="21"/>
        </w:rPr>
        <w:instrText xml:space="preserve"> </w:instrText>
      </w:r>
      <w:r w:rsidR="00A57D22">
        <w:rPr>
          <w:rFonts w:ascii="Arial" w:hAnsi="Arial" w:cs="Arial" w:hint="eastAsia"/>
          <w:color w:val="333333"/>
          <w:szCs w:val="21"/>
        </w:rPr>
        <w:instrText>REF _Ref6945948 \r \h</w:instrText>
      </w:r>
      <w:r w:rsidR="00A57D22">
        <w:rPr>
          <w:rFonts w:ascii="Arial" w:hAnsi="Arial" w:cs="Arial"/>
          <w:color w:val="333333"/>
          <w:szCs w:val="21"/>
        </w:rPr>
        <w:instrText xml:space="preserve"> </w:instrText>
      </w:r>
      <w:r w:rsidR="00A57D22">
        <w:rPr>
          <w:rFonts w:ascii="Arial" w:hAnsi="Arial" w:cs="Arial"/>
          <w:color w:val="333333"/>
          <w:szCs w:val="21"/>
        </w:rPr>
      </w:r>
      <w:r w:rsidR="00A57D22">
        <w:rPr>
          <w:rFonts w:ascii="Arial" w:hAnsi="Arial" w:cs="Arial"/>
          <w:color w:val="333333"/>
          <w:szCs w:val="21"/>
        </w:rPr>
        <w:fldChar w:fldCharType="separate"/>
      </w:r>
      <w:r w:rsidR="00A57D22">
        <w:rPr>
          <w:rFonts w:ascii="Arial" w:hAnsi="Arial" w:cs="Arial"/>
          <w:color w:val="333333"/>
          <w:szCs w:val="21"/>
        </w:rPr>
        <w:t>[4]</w:t>
      </w:r>
      <w:r w:rsidR="00A57D22">
        <w:rPr>
          <w:rFonts w:ascii="Arial" w:hAnsi="Arial" w:cs="Arial"/>
          <w:color w:val="333333"/>
          <w:szCs w:val="21"/>
        </w:rPr>
        <w:fldChar w:fldCharType="end"/>
      </w:r>
      <w:r>
        <w:rPr>
          <w:rFonts w:ascii="Arial" w:hAnsi="Arial" w:cs="Arial" w:hint="eastAsia"/>
          <w:color w:val="333333"/>
          <w:szCs w:val="21"/>
        </w:rPr>
        <w:t>中作者</w:t>
      </w:r>
      <w:r>
        <w:rPr>
          <w:rFonts w:ascii="Arial" w:hAnsi="Arial" w:cs="Arial"/>
          <w:color w:val="2E3033"/>
          <w:shd w:val="clear" w:color="auto" w:fill="FFFFFF"/>
        </w:rPr>
        <w:t>将扩展传统的线性阈值</w:t>
      </w:r>
      <w:r>
        <w:rPr>
          <w:rFonts w:ascii="Arial" w:hAnsi="Arial" w:cs="Arial"/>
          <w:color w:val="2E3033"/>
          <w:shd w:val="clear" w:color="auto" w:fill="FFFFFF"/>
        </w:rPr>
        <w:t>(LT)</w:t>
      </w:r>
      <w:r>
        <w:rPr>
          <w:rFonts w:ascii="Arial" w:hAnsi="Arial" w:cs="Arial"/>
          <w:color w:val="2E3033"/>
          <w:shd w:val="clear" w:color="auto" w:fill="FFFFFF"/>
        </w:rPr>
        <w:t>模型来处理多对齐多关系网络</w:t>
      </w:r>
      <w:r>
        <w:rPr>
          <w:rFonts w:ascii="Arial" w:hAnsi="Arial" w:cs="Arial"/>
          <w:color w:val="2E3033"/>
          <w:shd w:val="clear" w:color="auto" w:fill="FFFFFF"/>
        </w:rPr>
        <w:t>(MMNs)</w:t>
      </w:r>
      <w:r>
        <w:rPr>
          <w:rFonts w:ascii="Arial" w:hAnsi="Arial" w:cs="Arial"/>
          <w:color w:val="2E3033"/>
          <w:shd w:val="clear" w:color="auto" w:fill="FFFFFF"/>
        </w:rPr>
        <w:t>的信息扩散</w:t>
      </w:r>
      <w:r>
        <w:rPr>
          <w:rFonts w:ascii="Arial" w:hAnsi="Arial" w:cs="Arial" w:hint="eastAsia"/>
          <w:color w:val="2E3033"/>
          <w:shd w:val="clear" w:color="auto" w:fill="FFFFFF"/>
        </w:rPr>
        <w:t>，提出了</w:t>
      </w:r>
      <w:r w:rsidRPr="00A11889">
        <w:rPr>
          <w:rFonts w:ascii="Arial" w:hAnsi="Arial" w:cs="Arial" w:hint="eastAsia"/>
          <w:color w:val="2E3033"/>
          <w:highlight w:val="yellow"/>
          <w:shd w:val="clear" w:color="auto" w:fill="FFFFFF"/>
        </w:rPr>
        <w:t>M&amp;M</w:t>
      </w:r>
      <w:r w:rsidRPr="00A11889">
        <w:rPr>
          <w:rFonts w:ascii="Arial" w:hAnsi="Arial" w:cs="Arial" w:hint="eastAsia"/>
          <w:color w:val="2E3033"/>
          <w:highlight w:val="yellow"/>
          <w:shd w:val="clear" w:color="auto" w:fill="FFFFFF"/>
        </w:rPr>
        <w:t>模型</w:t>
      </w:r>
      <w:r>
        <w:rPr>
          <w:rFonts w:ascii="Arial" w:hAnsi="Arial" w:cs="Arial" w:hint="eastAsia"/>
          <w:color w:val="2E3033"/>
          <w:shd w:val="clear" w:color="auto" w:fill="FFFFFF"/>
        </w:rPr>
        <w:t>。</w:t>
      </w:r>
      <w:r>
        <w:rPr>
          <w:rFonts w:ascii="Arial" w:hAnsi="Arial" w:cs="Arial"/>
          <w:color w:val="2E3033"/>
          <w:shd w:val="clear" w:color="auto" w:fill="FFFFFF"/>
        </w:rPr>
        <w:t>基于</w:t>
      </w:r>
      <w:r>
        <w:rPr>
          <w:rFonts w:ascii="Arial" w:hAnsi="Arial" w:cs="Arial"/>
          <w:color w:val="2E3033"/>
          <w:shd w:val="clear" w:color="auto" w:fill="FFFFFF"/>
        </w:rPr>
        <w:t>MMNs M = (U, E, R)</w:t>
      </w:r>
      <w:r>
        <w:rPr>
          <w:rFonts w:ascii="Arial" w:hAnsi="Arial" w:cs="Arial"/>
          <w:color w:val="2E3033"/>
          <w:shd w:val="clear" w:color="auto" w:fill="FFFFFF"/>
        </w:rPr>
        <w:t>，通过</w:t>
      </w:r>
      <w:r w:rsidR="00BF0D7B">
        <w:rPr>
          <w:rFonts w:ascii="Arial" w:hAnsi="Arial" w:cs="Arial"/>
          <w:color w:val="2E3033"/>
          <w:shd w:val="clear" w:color="auto" w:fill="FFFFFF"/>
        </w:rPr>
        <w:t>pathsim</w:t>
      </w:r>
      <w:r>
        <w:rPr>
          <w:rFonts w:ascii="Arial" w:hAnsi="Arial" w:cs="Arial"/>
          <w:color w:val="2E3033"/>
          <w:shd w:val="clear" w:color="auto" w:fill="FFFFFF"/>
        </w:rPr>
        <w:t>估计每对具有不同扩散关系的用户的权重。式中，用户</w:t>
      </w:r>
      <w:r>
        <w:rPr>
          <w:rFonts w:ascii="Arial" w:hAnsi="Arial" w:cs="Arial"/>
          <w:color w:val="2E3033"/>
          <w:shd w:val="clear" w:color="auto" w:fill="FFFFFF"/>
        </w:rPr>
        <w:t>u</w:t>
      </w:r>
      <w:r>
        <w:rPr>
          <w:rFonts w:ascii="Arial" w:hAnsi="Arial" w:cs="Arial"/>
          <w:color w:val="2E3033"/>
          <w:shd w:val="clear" w:color="auto" w:fill="FFFFFF"/>
        </w:rPr>
        <w:t>与</w:t>
      </w:r>
      <w:r>
        <w:rPr>
          <w:rFonts w:ascii="Arial" w:hAnsi="Arial" w:cs="Arial"/>
          <w:color w:val="2E3033"/>
          <w:shd w:val="clear" w:color="auto" w:fill="FFFFFF"/>
        </w:rPr>
        <w:t>v</w:t>
      </w:r>
      <w:r>
        <w:rPr>
          <w:rFonts w:ascii="Arial" w:hAnsi="Arial" w:cs="Arial"/>
          <w:color w:val="2E3033"/>
          <w:shd w:val="clear" w:color="auto" w:fill="FFFFFF"/>
        </w:rPr>
        <w:t>之间的网内</w:t>
      </w:r>
      <w:r>
        <w:rPr>
          <w:rFonts w:ascii="Arial" w:hAnsi="Arial" w:cs="Arial"/>
          <w:color w:val="2E3033"/>
          <w:shd w:val="clear" w:color="auto" w:fill="FFFFFF"/>
        </w:rPr>
        <w:t>(</w:t>
      </w:r>
      <w:r>
        <w:rPr>
          <w:rFonts w:ascii="Arial" w:hAnsi="Arial" w:cs="Arial"/>
          <w:color w:val="2E3033"/>
          <w:shd w:val="clear" w:color="auto" w:fill="FFFFFF"/>
        </w:rPr>
        <w:t>网间</w:t>
      </w:r>
      <w:r>
        <w:rPr>
          <w:rFonts w:ascii="Arial" w:hAnsi="Arial" w:cs="Arial"/>
          <w:color w:val="2E3033"/>
          <w:shd w:val="clear" w:color="auto" w:fill="FFFFFF"/>
        </w:rPr>
        <w:t>)</w:t>
      </w:r>
      <w:r>
        <w:rPr>
          <w:rFonts w:ascii="Arial" w:hAnsi="Arial" w:cs="Arial"/>
          <w:color w:val="2E3033"/>
          <w:shd w:val="clear" w:color="auto" w:fill="FFFFFF"/>
        </w:rPr>
        <w:t>扩散权与关系</w:t>
      </w:r>
      <w:r>
        <w:rPr>
          <w:rFonts w:ascii="Arial" w:hAnsi="Arial" w:cs="Arial"/>
          <w:color w:val="2E3033"/>
          <w:shd w:val="clear" w:color="auto" w:fill="FFFFFF"/>
        </w:rPr>
        <w:t>i(j)</w:t>
      </w:r>
      <w:r>
        <w:rPr>
          <w:rFonts w:ascii="Arial" w:hAnsi="Arial" w:cs="Arial"/>
          <w:color w:val="2E3033"/>
          <w:shd w:val="clear" w:color="auto" w:fill="FFFFFF"/>
        </w:rPr>
        <w:t>定义为</w:t>
      </w:r>
      <w:r>
        <w:rPr>
          <w:rFonts w:ascii="Arial" w:hAnsi="Arial" w:cs="Arial"/>
          <w:color w:val="2E3033"/>
          <w:shd w:val="clear" w:color="auto" w:fill="FFFFFF"/>
        </w:rPr>
        <w:t>:</w:t>
      </w:r>
    </w:p>
    <w:p w14:paraId="7B68F6A0" w14:textId="77777777" w:rsidR="00A11889" w:rsidRDefault="00A11889" w:rsidP="00A11889">
      <w:pPr>
        <w:widowControl/>
        <w:jc w:val="left"/>
        <w:rPr>
          <w:rFonts w:ascii="Arial" w:hAnsi="Arial" w:cs="Arial"/>
          <w:color w:val="2E3033"/>
          <w:shd w:val="clear" w:color="auto" w:fill="FFFFFF"/>
        </w:rPr>
      </w:pPr>
      <w:r>
        <w:rPr>
          <w:noProof/>
        </w:rPr>
        <w:drawing>
          <wp:inline distT="0" distB="0" distL="0" distR="0" wp14:anchorId="41B5A6C1" wp14:editId="70CB0770">
            <wp:extent cx="3151793" cy="6023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197564" cy="611090"/>
                    </a:xfrm>
                    <a:prstGeom prst="rect">
                      <a:avLst/>
                    </a:prstGeom>
                  </pic:spPr>
                </pic:pic>
              </a:graphicData>
            </a:graphic>
          </wp:inline>
        </w:drawing>
      </w:r>
    </w:p>
    <w:p w14:paraId="04CA45AD" w14:textId="77777777" w:rsidR="00A11889" w:rsidRDefault="00A11889" w:rsidP="00A11889">
      <w:pPr>
        <w:widowControl/>
        <w:jc w:val="left"/>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14:anchorId="37E93EE9" wp14:editId="0A1F47CA">
            <wp:extent cx="653143" cy="23020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679880" cy="239630"/>
                    </a:xfrm>
                    <a:prstGeom prst="rect">
                      <a:avLst/>
                    </a:prstGeom>
                  </pic:spPr>
                </pic:pic>
              </a:graphicData>
            </a:graphic>
          </wp:inline>
        </w:drawing>
      </w:r>
      <w:r>
        <w:rPr>
          <w:rFonts w:ascii="Arial" w:hAnsi="Arial" w:cs="Arial" w:hint="eastAsia"/>
          <w:color w:val="2E3033"/>
          <w:shd w:val="clear" w:color="auto" w:fill="FFFFFF"/>
        </w:rPr>
        <w:t>是</w:t>
      </w:r>
      <w:r>
        <w:rPr>
          <w:rFonts w:ascii="Arial" w:hAnsi="Arial" w:cs="Arial"/>
          <w:color w:val="2E3033"/>
          <w:shd w:val="clear" w:color="auto" w:fill="FFFFFF"/>
        </w:rPr>
        <w:t>为网内</w:t>
      </w:r>
      <w:r>
        <w:rPr>
          <w:rFonts w:ascii="Arial" w:hAnsi="Arial" w:cs="Arial"/>
          <w:color w:val="2E3033"/>
          <w:shd w:val="clear" w:color="auto" w:fill="FFFFFF"/>
        </w:rPr>
        <w:t>(</w:t>
      </w:r>
      <w:r>
        <w:rPr>
          <w:rFonts w:ascii="Arial" w:hAnsi="Arial" w:cs="Arial"/>
          <w:color w:val="2E3033"/>
          <w:shd w:val="clear" w:color="auto" w:fill="FFFFFF"/>
        </w:rPr>
        <w:t>网间</w:t>
      </w:r>
      <w:r>
        <w:rPr>
          <w:rFonts w:ascii="Arial" w:hAnsi="Arial" w:cs="Arial"/>
          <w:color w:val="2E3033"/>
          <w:shd w:val="clear" w:color="auto" w:fill="FFFFFF"/>
        </w:rPr>
        <w:t>)</w:t>
      </w:r>
      <w:r>
        <w:rPr>
          <w:rFonts w:ascii="Arial" w:hAnsi="Arial" w:cs="Arial"/>
          <w:color w:val="2E3033"/>
          <w:shd w:val="clear" w:color="auto" w:fill="FFFFFF"/>
        </w:rPr>
        <w:t>扩散元路径实例集，根据关系</w:t>
      </w:r>
      <w:r>
        <w:rPr>
          <w:rFonts w:ascii="Arial" w:hAnsi="Arial" w:cs="Arial"/>
          <w:color w:val="2E3033"/>
          <w:shd w:val="clear" w:color="auto" w:fill="FFFFFF"/>
        </w:rPr>
        <w:t>i(j)</w:t>
      </w:r>
      <w:r>
        <w:rPr>
          <w:rFonts w:ascii="Arial" w:hAnsi="Arial" w:cs="Arial"/>
          <w:color w:val="2E3033"/>
          <w:shd w:val="clear" w:color="auto" w:fill="FFFFFF"/>
        </w:rPr>
        <w:t>从</w:t>
      </w:r>
      <w:r>
        <w:rPr>
          <w:rFonts w:ascii="Arial" w:hAnsi="Arial" w:cs="Arial"/>
          <w:color w:val="2E3033"/>
          <w:shd w:val="clear" w:color="auto" w:fill="FFFFFF"/>
        </w:rPr>
        <w:t>u</w:t>
      </w:r>
      <w:r>
        <w:rPr>
          <w:rFonts w:ascii="Arial" w:hAnsi="Arial" w:cs="Arial"/>
          <w:color w:val="2E3033"/>
          <w:shd w:val="clear" w:color="auto" w:fill="FFFFFF"/>
        </w:rPr>
        <w:t>开始到</w:t>
      </w:r>
      <w:r>
        <w:rPr>
          <w:rFonts w:ascii="Arial" w:hAnsi="Arial" w:cs="Arial"/>
          <w:color w:val="2E3033"/>
          <w:shd w:val="clear" w:color="auto" w:fill="FFFFFF"/>
        </w:rPr>
        <w:t>v</w:t>
      </w:r>
      <w:r>
        <w:rPr>
          <w:rFonts w:ascii="Arial" w:hAnsi="Arial" w:cs="Arial"/>
          <w:color w:val="2E3033"/>
          <w:shd w:val="clear" w:color="auto" w:fill="FFFFFF"/>
        </w:rPr>
        <w:t>结束。</w:t>
      </w:r>
      <w:r>
        <w:rPr>
          <w:noProof/>
        </w:rPr>
        <w:drawing>
          <wp:inline distT="0" distB="0" distL="0" distR="0" wp14:anchorId="6D11CD5F" wp14:editId="5F00B02B">
            <wp:extent cx="1444171" cy="20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1546421" cy="217266"/>
                    </a:xfrm>
                    <a:prstGeom prst="rect">
                      <a:avLst/>
                    </a:prstGeom>
                  </pic:spPr>
                </pic:pic>
              </a:graphicData>
            </a:graphic>
          </wp:inline>
        </w:drawing>
      </w:r>
      <w:r>
        <w:rPr>
          <w:rFonts w:ascii="Arial" w:hAnsi="Arial" w:cs="Arial"/>
          <w:color w:val="2E3033"/>
          <w:shd w:val="clear" w:color="auto" w:fill="FFFFFF"/>
        </w:rPr>
        <w:t>表示以用户</w:t>
      </w:r>
      <w:r>
        <w:rPr>
          <w:rFonts w:ascii="Arial" w:hAnsi="Arial" w:cs="Arial"/>
          <w:color w:val="2E3033"/>
          <w:shd w:val="clear" w:color="auto" w:fill="FFFFFF"/>
        </w:rPr>
        <w:t>u</w:t>
      </w:r>
      <w:r>
        <w:rPr>
          <w:rFonts w:ascii="Arial" w:hAnsi="Arial" w:cs="Arial"/>
          <w:color w:val="2E3033"/>
          <w:shd w:val="clear" w:color="auto" w:fill="FFFFFF"/>
        </w:rPr>
        <w:t>、</w:t>
      </w:r>
      <w:r>
        <w:rPr>
          <w:rFonts w:ascii="Arial" w:hAnsi="Arial" w:cs="Arial"/>
          <w:color w:val="2E3033"/>
          <w:shd w:val="clear" w:color="auto" w:fill="FFFFFF"/>
        </w:rPr>
        <w:t>v</w:t>
      </w:r>
      <w:r>
        <w:rPr>
          <w:rFonts w:ascii="Arial" w:hAnsi="Arial" w:cs="Arial"/>
          <w:color w:val="2E3033"/>
          <w:shd w:val="clear" w:color="auto" w:fill="FFFFFF"/>
        </w:rPr>
        <w:t>分别作为起始用户和结束用户的元路径实例数。</w:t>
      </w:r>
    </w:p>
    <w:p w14:paraId="5EDFA08A" w14:textId="77777777" w:rsidR="00A11889" w:rsidRDefault="00A11889" w:rsidP="00A11889">
      <w:pPr>
        <w:widowControl/>
        <w:ind w:firstLine="420"/>
        <w:jc w:val="left"/>
        <w:rPr>
          <w:rFonts w:ascii="Arial" w:hAnsi="Arial" w:cs="Arial"/>
          <w:color w:val="2E3033"/>
          <w:shd w:val="clear" w:color="auto" w:fill="FFFFFF"/>
        </w:rPr>
      </w:pPr>
      <w:r>
        <w:rPr>
          <w:rFonts w:ascii="Arial" w:hAnsi="Arial" w:cs="Arial"/>
          <w:color w:val="2E3033"/>
          <w:shd w:val="clear" w:color="auto" w:fill="FFFFFF"/>
        </w:rPr>
        <w:t>在传统</w:t>
      </w:r>
      <w:r>
        <w:rPr>
          <w:rFonts w:ascii="Arial" w:hAnsi="Arial" w:cs="Arial"/>
          <w:color w:val="2E3033"/>
          <w:shd w:val="clear" w:color="auto" w:fill="FFFFFF"/>
        </w:rPr>
        <w:t>LT</w:t>
      </w:r>
      <w:r>
        <w:rPr>
          <w:rFonts w:ascii="Arial" w:hAnsi="Arial" w:cs="Arial"/>
          <w:color w:val="2E3033"/>
          <w:shd w:val="clear" w:color="auto" w:fill="FFFFFF"/>
        </w:rPr>
        <w:t>模型的基础上，影响在网络中以离散的步骤传播。在步骤</w:t>
      </w:r>
      <w:r>
        <w:rPr>
          <w:rFonts w:ascii="Arial" w:hAnsi="Arial" w:cs="Arial"/>
          <w:color w:val="2E3033"/>
          <w:shd w:val="clear" w:color="auto" w:fill="FFFFFF"/>
        </w:rPr>
        <w:t>t</w:t>
      </w:r>
      <w:r>
        <w:rPr>
          <w:rFonts w:ascii="Arial" w:hAnsi="Arial" w:cs="Arial"/>
          <w:color w:val="2E3033"/>
          <w:shd w:val="clear" w:color="auto" w:fill="FFFFFF"/>
        </w:rPr>
        <w:t>中，所有</w:t>
      </w:r>
      <w:r>
        <w:rPr>
          <w:rFonts w:ascii="Arial" w:hAnsi="Arial" w:cs="Arial" w:hint="eastAsia"/>
          <w:color w:val="2E3033"/>
          <w:shd w:val="clear" w:color="auto" w:fill="FFFFFF"/>
        </w:rPr>
        <w:t>激活</w:t>
      </w:r>
      <w:r>
        <w:rPr>
          <w:rFonts w:ascii="Arial" w:hAnsi="Arial" w:cs="Arial"/>
          <w:color w:val="2E3033"/>
          <w:shd w:val="clear" w:color="auto" w:fill="FFFFFF"/>
        </w:rPr>
        <w:t>用户都保持活动状态，如果接收到的影响超过其阈值，则可以激活非</w:t>
      </w:r>
      <w:r>
        <w:rPr>
          <w:rFonts w:ascii="Arial" w:hAnsi="Arial" w:cs="Arial" w:hint="eastAsia"/>
          <w:color w:val="2E3033"/>
          <w:shd w:val="clear" w:color="auto" w:fill="FFFFFF"/>
        </w:rPr>
        <w:t>激活</w:t>
      </w:r>
      <w:r>
        <w:rPr>
          <w:rFonts w:ascii="Arial" w:hAnsi="Arial" w:cs="Arial"/>
          <w:color w:val="2E3033"/>
          <w:shd w:val="clear" w:color="auto" w:fill="FFFFFF"/>
        </w:rPr>
        <w:t>用户。只有在步骤</w:t>
      </w:r>
      <w:r>
        <w:rPr>
          <w:rFonts w:ascii="Arial" w:hAnsi="Arial" w:cs="Arial"/>
          <w:color w:val="2E3033"/>
          <w:shd w:val="clear" w:color="auto" w:fill="FFFFFF"/>
        </w:rPr>
        <w:t>t</w:t>
      </w:r>
      <w:r>
        <w:rPr>
          <w:rFonts w:ascii="Arial" w:hAnsi="Arial" w:cs="Arial"/>
          <w:color w:val="2E3033"/>
          <w:shd w:val="clear" w:color="auto" w:fill="FFFFFF"/>
        </w:rPr>
        <w:t>时被激活的用户才会影响到其在步骤</w:t>
      </w:r>
      <w:r>
        <w:rPr>
          <w:rFonts w:ascii="Arial" w:hAnsi="Arial" w:cs="Arial"/>
          <w:color w:val="2E3033"/>
          <w:shd w:val="clear" w:color="auto" w:fill="FFFFFF"/>
        </w:rPr>
        <w:t>t+1</w:t>
      </w:r>
      <w:r>
        <w:rPr>
          <w:rFonts w:ascii="Arial" w:hAnsi="Arial" w:cs="Arial"/>
          <w:color w:val="2E3033"/>
          <w:shd w:val="clear" w:color="auto" w:fill="FFFFFF"/>
        </w:rPr>
        <w:t>时的邻居，且在一个网络中</w:t>
      </w:r>
      <w:r>
        <w:rPr>
          <w:rFonts w:ascii="Arial" w:hAnsi="Arial" w:cs="Arial"/>
          <w:color w:val="2E3033"/>
          <w:shd w:val="clear" w:color="auto" w:fill="FFFFFF"/>
        </w:rPr>
        <w:t>(</w:t>
      </w:r>
      <w:r>
        <w:rPr>
          <w:rFonts w:ascii="Arial" w:hAnsi="Arial" w:cs="Arial"/>
          <w:color w:val="2E3033"/>
          <w:shd w:val="clear" w:color="auto" w:fill="FFFFFF"/>
        </w:rPr>
        <w:t>如</w:t>
      </w:r>
      <w:r>
        <w:rPr>
          <w:rFonts w:ascii="Arial" w:hAnsi="Arial" w:cs="Arial"/>
          <w:color w:val="2E3033"/>
          <w:shd w:val="clear" w:color="auto" w:fill="FFFFFF"/>
        </w:rPr>
        <w:t>G(1))</w:t>
      </w:r>
      <w:r>
        <w:rPr>
          <w:rFonts w:ascii="Arial" w:hAnsi="Arial" w:cs="Arial"/>
          <w:color w:val="2E3033"/>
          <w:shd w:val="clear" w:color="auto" w:fill="FFFFFF"/>
        </w:rPr>
        <w:t>用户</w:t>
      </w:r>
      <w:r>
        <w:rPr>
          <w:rFonts w:ascii="Arial" w:hAnsi="Arial" w:cs="Arial"/>
          <w:color w:val="2E3033"/>
          <w:shd w:val="clear" w:color="auto" w:fill="FFFFFF"/>
        </w:rPr>
        <w:t>v</w:t>
      </w:r>
      <w:r>
        <w:rPr>
          <w:rFonts w:ascii="Arial" w:hAnsi="Arial" w:cs="Arial"/>
          <w:color w:val="2E3033"/>
          <w:shd w:val="clear" w:color="auto" w:fill="FFFFFF"/>
        </w:rPr>
        <w:t>在网络</w:t>
      </w:r>
      <w:proofErr w:type="gramStart"/>
      <w:r>
        <w:rPr>
          <w:rFonts w:ascii="Arial" w:hAnsi="Arial" w:cs="Arial"/>
          <w:color w:val="2E3033"/>
          <w:shd w:val="clear" w:color="auto" w:fill="FFFFFF"/>
        </w:rPr>
        <w:t>内关系</w:t>
      </w:r>
      <w:proofErr w:type="gramEnd"/>
      <w:r>
        <w:rPr>
          <w:rFonts w:ascii="Arial" w:hAnsi="Arial" w:cs="Arial"/>
          <w:color w:val="2E3033"/>
          <w:shd w:val="clear" w:color="auto" w:fill="FFFFFF"/>
        </w:rPr>
        <w:t>i</w:t>
      </w:r>
      <w:r>
        <w:rPr>
          <w:rFonts w:ascii="Arial" w:hAnsi="Arial" w:cs="Arial"/>
          <w:color w:val="2E3033"/>
          <w:shd w:val="clear" w:color="auto" w:fill="FFFFFF"/>
        </w:rPr>
        <w:t>和网络间关系</w:t>
      </w:r>
      <w:r>
        <w:rPr>
          <w:rFonts w:ascii="Arial" w:hAnsi="Arial" w:cs="Arial"/>
          <w:color w:val="2E3033"/>
          <w:shd w:val="clear" w:color="auto" w:fill="FFFFFF"/>
        </w:rPr>
        <w:t>j</w:t>
      </w:r>
      <w:r>
        <w:rPr>
          <w:rFonts w:ascii="Arial" w:hAnsi="Arial" w:cs="Arial"/>
          <w:color w:val="2E3033"/>
          <w:shd w:val="clear" w:color="auto" w:fill="FFFFFF"/>
        </w:rPr>
        <w:t>下的激活概率分别为</w:t>
      </w:r>
      <w:r>
        <w:rPr>
          <w:noProof/>
        </w:rPr>
        <w:drawing>
          <wp:inline distT="0" distB="0" distL="0" distR="0" wp14:anchorId="387348CC" wp14:editId="39BC9885">
            <wp:extent cx="1531257" cy="2529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1546271" cy="255471"/>
                    </a:xfrm>
                    <a:prstGeom prst="rect">
                      <a:avLst/>
                    </a:prstGeom>
                  </pic:spPr>
                </pic:pic>
              </a:graphicData>
            </a:graphic>
          </wp:inline>
        </w:drawing>
      </w:r>
    </w:p>
    <w:p w14:paraId="441EABCB" w14:textId="77777777" w:rsidR="00A11889" w:rsidRDefault="00A11889" w:rsidP="00A11889">
      <w:pPr>
        <w:widowControl/>
        <w:jc w:val="left"/>
        <w:rPr>
          <w:rFonts w:ascii="Arial" w:hAnsi="Arial" w:cs="Arial"/>
          <w:color w:val="2E3033"/>
          <w:shd w:val="clear" w:color="auto" w:fill="FFFFFF"/>
        </w:rPr>
      </w:pPr>
      <w:r>
        <w:rPr>
          <w:noProof/>
        </w:rPr>
        <w:drawing>
          <wp:inline distT="0" distB="0" distL="0" distR="0" wp14:anchorId="1333FB10" wp14:editId="4C3358FF">
            <wp:extent cx="2032000" cy="39795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2086854" cy="408701"/>
                    </a:xfrm>
                    <a:prstGeom prst="rect">
                      <a:avLst/>
                    </a:prstGeom>
                  </pic:spPr>
                </pic:pic>
              </a:graphicData>
            </a:graphic>
          </wp:inline>
        </w:drawing>
      </w:r>
      <w:r>
        <w:rPr>
          <w:rFonts w:ascii="Arial" w:hAnsi="Arial" w:cs="Arial" w:hint="eastAsia"/>
          <w:color w:val="2E3033"/>
          <w:shd w:val="clear" w:color="auto" w:fill="FFFFFF"/>
        </w:rPr>
        <w:t xml:space="preserve"> </w:t>
      </w:r>
      <w:r>
        <w:rPr>
          <w:rFonts w:ascii="Arial" w:hAnsi="Arial" w:cs="Arial"/>
          <w:color w:val="2E3033"/>
          <w:shd w:val="clear" w:color="auto" w:fill="FFFFFF"/>
        </w:rPr>
        <w:t xml:space="preserve">      </w:t>
      </w:r>
      <w:r>
        <w:rPr>
          <w:noProof/>
        </w:rPr>
        <w:drawing>
          <wp:inline distT="0" distB="0" distL="0" distR="0" wp14:anchorId="68EA13B6" wp14:editId="77032E97">
            <wp:extent cx="1981200" cy="38905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997882" cy="392334"/>
                    </a:xfrm>
                    <a:prstGeom prst="rect">
                      <a:avLst/>
                    </a:prstGeom>
                  </pic:spPr>
                </pic:pic>
              </a:graphicData>
            </a:graphic>
          </wp:inline>
        </w:drawing>
      </w:r>
    </w:p>
    <w:p w14:paraId="67B16688" w14:textId="77777777" w:rsidR="00A11889" w:rsidRDefault="00A11889" w:rsidP="00A11889">
      <w:pPr>
        <w:widowControl/>
        <w:jc w:val="left"/>
        <w:rPr>
          <w:rFonts w:ascii="Arial" w:hAnsi="Arial" w:cs="Arial"/>
          <w:color w:val="2E3033"/>
          <w:shd w:val="clear" w:color="auto" w:fill="FFFFFF"/>
        </w:rPr>
      </w:pPr>
      <w:r>
        <w:rPr>
          <w:rFonts w:ascii="Arial" w:hAnsi="Arial" w:cs="Arial" w:hint="eastAsia"/>
          <w:color w:val="2E3033"/>
          <w:shd w:val="clear" w:color="auto" w:fill="FFFFFF"/>
        </w:rPr>
        <w:t>其中</w:t>
      </w:r>
      <w:r>
        <w:rPr>
          <w:noProof/>
        </w:rPr>
        <w:drawing>
          <wp:inline distT="0" distB="0" distL="0" distR="0" wp14:anchorId="501F5243" wp14:editId="5CA3B479">
            <wp:extent cx="1255485" cy="23642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1288581" cy="242654"/>
                    </a:xfrm>
                    <a:prstGeom prst="rect">
                      <a:avLst/>
                    </a:prstGeom>
                  </pic:spPr>
                </pic:pic>
              </a:graphicData>
            </a:graphic>
          </wp:inline>
        </w:drawing>
      </w:r>
      <w:r>
        <w:rPr>
          <w:rFonts w:ascii="Arial" w:hAnsi="Arial" w:cs="Arial" w:hint="eastAsia"/>
          <w:color w:val="2E3033"/>
          <w:shd w:val="clear" w:color="auto" w:fill="FFFFFF"/>
        </w:rPr>
        <w:t>是用户</w:t>
      </w:r>
      <w:r>
        <w:rPr>
          <w:rFonts w:ascii="Arial" w:hAnsi="Arial" w:cs="Arial" w:hint="eastAsia"/>
          <w:color w:val="2E3033"/>
          <w:shd w:val="clear" w:color="auto" w:fill="FFFFFF"/>
        </w:rPr>
        <w:t>v</w:t>
      </w:r>
      <w:r>
        <w:rPr>
          <w:rFonts w:ascii="Arial" w:hAnsi="Arial" w:cs="Arial" w:hint="eastAsia"/>
          <w:color w:val="2E3033"/>
          <w:shd w:val="clear" w:color="auto" w:fill="FFFFFF"/>
        </w:rPr>
        <w:t>在关系</w:t>
      </w:r>
      <w:r>
        <w:rPr>
          <w:rFonts w:ascii="Arial" w:hAnsi="Arial" w:cs="Arial" w:hint="eastAsia"/>
          <w:color w:val="2E3033"/>
          <w:shd w:val="clear" w:color="auto" w:fill="FFFFFF"/>
        </w:rPr>
        <w:t>i</w:t>
      </w:r>
      <w:r>
        <w:rPr>
          <w:rFonts w:ascii="Arial" w:hAnsi="Arial" w:cs="Arial" w:hint="eastAsia"/>
          <w:color w:val="2E3033"/>
          <w:shd w:val="clear" w:color="auto" w:fill="FFFFFF"/>
        </w:rPr>
        <w:t>和关系</w:t>
      </w:r>
      <w:r>
        <w:rPr>
          <w:rFonts w:ascii="Arial" w:hAnsi="Arial" w:cs="Arial" w:hint="eastAsia"/>
          <w:color w:val="2E3033"/>
          <w:shd w:val="clear" w:color="auto" w:fill="FFFFFF"/>
        </w:rPr>
        <w:t>j</w:t>
      </w:r>
      <w:r>
        <w:rPr>
          <w:rFonts w:ascii="Arial" w:hAnsi="Arial" w:cs="Arial" w:hint="eastAsia"/>
          <w:color w:val="2E3033"/>
          <w:shd w:val="clear" w:color="auto" w:fill="FFFFFF"/>
        </w:rPr>
        <w:t>下的邻居集合。</w:t>
      </w:r>
      <w:r>
        <w:rPr>
          <w:noProof/>
        </w:rPr>
        <w:drawing>
          <wp:inline distT="0" distB="0" distL="0" distR="0" wp14:anchorId="0F4F6186" wp14:editId="735D03CE">
            <wp:extent cx="370114" cy="1493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384770" cy="155259"/>
                    </a:xfrm>
                    <a:prstGeom prst="rect">
                      <a:avLst/>
                    </a:prstGeom>
                  </pic:spPr>
                </pic:pic>
              </a:graphicData>
            </a:graphic>
          </wp:inline>
        </w:drawing>
      </w:r>
      <w:r>
        <w:rPr>
          <w:rFonts w:ascii="Arial" w:hAnsi="Arial" w:cs="Arial" w:hint="eastAsia"/>
          <w:color w:val="2E3033"/>
          <w:shd w:val="clear" w:color="auto" w:fill="FFFFFF"/>
        </w:rPr>
        <w:t>表示用户</w:t>
      </w:r>
      <w:r>
        <w:rPr>
          <w:rFonts w:ascii="Arial" w:hAnsi="Arial" w:cs="Arial" w:hint="eastAsia"/>
          <w:color w:val="2E3033"/>
          <w:shd w:val="clear" w:color="auto" w:fill="FFFFFF"/>
        </w:rPr>
        <w:t>u</w:t>
      </w:r>
      <w:r>
        <w:rPr>
          <w:rFonts w:ascii="Arial" w:hAnsi="Arial" w:cs="Arial" w:hint="eastAsia"/>
          <w:color w:val="2E3033"/>
          <w:shd w:val="clear" w:color="auto" w:fill="FFFFFF"/>
        </w:rPr>
        <w:t>在时间</w:t>
      </w:r>
      <w:r>
        <w:rPr>
          <w:rFonts w:ascii="Arial" w:hAnsi="Arial" w:cs="Arial" w:hint="eastAsia"/>
          <w:color w:val="2E3033"/>
          <w:shd w:val="clear" w:color="auto" w:fill="FFFFFF"/>
        </w:rPr>
        <w:t>t</w:t>
      </w:r>
      <w:r>
        <w:rPr>
          <w:rFonts w:ascii="Arial" w:hAnsi="Arial" w:cs="Arial" w:hint="eastAsia"/>
          <w:color w:val="2E3033"/>
          <w:shd w:val="clear" w:color="auto" w:fill="FFFFFF"/>
        </w:rPr>
        <w:t>被激活。</w:t>
      </w:r>
    </w:p>
    <w:p w14:paraId="1BB75CCE" w14:textId="77777777" w:rsidR="00A11889" w:rsidRDefault="00A11889" w:rsidP="00A11889">
      <w:pPr>
        <w:widowControl/>
        <w:ind w:firstLine="420"/>
        <w:jc w:val="left"/>
        <w:rPr>
          <w:rFonts w:ascii="Arial" w:hAnsi="Arial" w:cs="Arial"/>
          <w:color w:val="2E3033"/>
          <w:shd w:val="clear" w:color="auto" w:fill="FFFFFF"/>
        </w:rPr>
      </w:pPr>
      <w:r>
        <w:rPr>
          <w:rFonts w:ascii="Arial" w:hAnsi="Arial" w:cs="Arial"/>
          <w:color w:val="2E3033"/>
          <w:shd w:val="clear" w:color="auto" w:fill="FFFFFF"/>
        </w:rPr>
        <w:t>通过对网络内部和网络间的各种关系进行聚合，可以得到</w:t>
      </w:r>
      <w:r>
        <w:rPr>
          <w:rFonts w:ascii="Arial" w:hAnsi="Arial" w:cs="Arial"/>
          <w:color w:val="2E3033"/>
          <w:shd w:val="clear" w:color="auto" w:fill="FFFFFF"/>
        </w:rPr>
        <w:t>v</w:t>
      </w:r>
      <w:r w:rsidRPr="004E0E87">
        <w:rPr>
          <w:rFonts w:ascii="Arial" w:hAnsi="Arial" w:cs="Arial"/>
          <w:color w:val="2E3033"/>
          <w:shd w:val="clear" w:color="auto" w:fill="FFFFFF"/>
          <w:vertAlign w:val="superscript"/>
        </w:rPr>
        <w:t>(1)</w:t>
      </w:r>
      <w:r>
        <w:rPr>
          <w:rFonts w:ascii="Arial" w:hAnsi="Arial" w:cs="Arial"/>
          <w:color w:val="2E3033"/>
          <w:shd w:val="clear" w:color="auto" w:fill="FFFFFF"/>
        </w:rPr>
        <w:t>的整体激活概率</w:t>
      </w:r>
    </w:p>
    <w:p w14:paraId="647005CD" w14:textId="77777777" w:rsidR="00A11889" w:rsidRDefault="00A11889" w:rsidP="00A11889">
      <w:pPr>
        <w:widowControl/>
        <w:jc w:val="left"/>
        <w:rPr>
          <w:rFonts w:ascii="Arial" w:hAnsi="Arial" w:cs="Arial"/>
          <w:color w:val="2E3033"/>
          <w:shd w:val="clear" w:color="auto" w:fill="FFFFFF"/>
        </w:rPr>
      </w:pPr>
      <w:r>
        <w:rPr>
          <w:noProof/>
        </w:rPr>
        <w:lastRenderedPageBreak/>
        <w:drawing>
          <wp:inline distT="0" distB="0" distL="0" distR="0" wp14:anchorId="5267E388" wp14:editId="7690AF3F">
            <wp:extent cx="2998906" cy="44159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3110008" cy="457957"/>
                    </a:xfrm>
                    <a:prstGeom prst="rect">
                      <a:avLst/>
                    </a:prstGeom>
                  </pic:spPr>
                </pic:pic>
              </a:graphicData>
            </a:graphic>
          </wp:inline>
        </w:drawing>
      </w:r>
    </w:p>
    <w:p w14:paraId="389B87CD" w14:textId="77777777" w:rsidR="00A11889" w:rsidRDefault="00A11889" w:rsidP="00A11889">
      <w:pPr>
        <w:widowControl/>
        <w:jc w:val="left"/>
        <w:rPr>
          <w:rFonts w:ascii="Arial" w:hAnsi="Arial" w:cs="Arial"/>
          <w:color w:val="2E3033"/>
          <w:shd w:val="clear" w:color="auto" w:fill="FFFFFF"/>
        </w:rPr>
      </w:pPr>
      <w:r>
        <w:rPr>
          <w:noProof/>
        </w:rPr>
        <w:drawing>
          <wp:inline distT="0" distB="0" distL="0" distR="0" wp14:anchorId="279FF1BC" wp14:editId="3E0977DD">
            <wp:extent cx="798285" cy="2090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803803" cy="210520"/>
                    </a:xfrm>
                    <a:prstGeom prst="rect">
                      <a:avLst/>
                    </a:prstGeom>
                  </pic:spPr>
                </pic:pic>
              </a:graphicData>
            </a:graphic>
          </wp:inline>
        </w:drawing>
      </w:r>
      <w:r>
        <w:rPr>
          <w:rFonts w:ascii="Arial" w:hAnsi="Arial" w:cs="Arial" w:hint="eastAsia"/>
          <w:color w:val="2E3033"/>
          <w:shd w:val="clear" w:color="auto" w:fill="FFFFFF"/>
        </w:rPr>
        <w:t>代表了每个关系的权重，满足</w:t>
      </w:r>
      <w:r>
        <w:rPr>
          <w:noProof/>
        </w:rPr>
        <w:drawing>
          <wp:inline distT="0" distB="0" distL="0" distR="0" wp14:anchorId="0C482677" wp14:editId="46F85A27">
            <wp:extent cx="1814285" cy="14967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2001093" cy="165091"/>
                    </a:xfrm>
                    <a:prstGeom prst="rect">
                      <a:avLst/>
                    </a:prstGeom>
                  </pic:spPr>
                </pic:pic>
              </a:graphicData>
            </a:graphic>
          </wp:inline>
        </w:drawing>
      </w:r>
    </w:p>
    <w:p w14:paraId="64B75E16" w14:textId="691EBE4E" w:rsidR="00A11889" w:rsidRPr="00A11889" w:rsidRDefault="00A11889" w:rsidP="00A11889">
      <w:pPr>
        <w:widowControl/>
        <w:ind w:firstLine="420"/>
        <w:jc w:val="left"/>
        <w:rPr>
          <w:rFonts w:ascii="Arial" w:hAnsi="Arial" w:cs="Arial"/>
          <w:color w:val="2E3033"/>
          <w:shd w:val="clear" w:color="auto" w:fill="FFFFFF"/>
        </w:rPr>
      </w:pPr>
    </w:p>
    <w:p w14:paraId="05B7E5E7" w14:textId="3B11563D" w:rsidR="009C2B33" w:rsidDel="000261BA" w:rsidRDefault="009C2B33" w:rsidP="00F9582F">
      <w:pPr>
        <w:ind w:firstLine="420"/>
        <w:rPr>
          <w:del w:id="204" w:author="Administrator" w:date="2019-04-23T15:57:00Z"/>
        </w:rPr>
      </w:pPr>
      <w:del w:id="205" w:author="Administrator" w:date="2019-04-23T15:57:00Z">
        <w:r w:rsidDel="000261BA">
          <w:rPr>
            <w:rFonts w:hint="eastAsia"/>
          </w:rPr>
          <w:delText>word</w:delText>
        </w:r>
        <w:r w:rsidDel="000261BA">
          <w:delText>2</w:delText>
        </w:r>
        <w:r w:rsidDel="000261BA">
          <w:rPr>
            <w:rFonts w:hint="eastAsia"/>
          </w:rPr>
          <w:delText>vec</w:delText>
        </w:r>
        <w:r w:rsidR="00FA1EE0" w:rsidDel="000261BA">
          <w:rPr>
            <w:rFonts w:hint="eastAsia"/>
          </w:rPr>
          <w:delText>包括</w:delText>
        </w:r>
        <w:r w:rsidDel="000261BA">
          <w:rPr>
            <w:rFonts w:hint="eastAsia"/>
          </w:rPr>
          <w:delText>两种模型</w:delText>
        </w:r>
        <w:r w:rsidR="00FA1EE0" w:rsidDel="000261BA">
          <w:rPr>
            <w:rFonts w:hint="eastAsia"/>
          </w:rPr>
          <w:delText>，</w:delText>
        </w:r>
        <w:r w:rsidDel="000261BA">
          <w:rPr>
            <w:rFonts w:hint="eastAsia"/>
          </w:rPr>
          <w:delText>CBOW</w:delText>
        </w:r>
        <w:r w:rsidDel="000261BA">
          <w:rPr>
            <w:rFonts w:hint="eastAsia"/>
          </w:rPr>
          <w:delText>和</w:delText>
        </w:r>
        <w:r w:rsidDel="000261BA">
          <w:rPr>
            <w:rFonts w:hint="eastAsia"/>
          </w:rPr>
          <w:delText>skip-gram</w:delText>
        </w:r>
        <w:r w:rsidR="00FA1EE0" w:rsidDel="000261BA">
          <w:rPr>
            <w:rFonts w:hint="eastAsia"/>
          </w:rPr>
          <w:delText>。</w:delText>
        </w:r>
        <w:r w:rsidDel="000261BA">
          <w:rPr>
            <w:rFonts w:hint="eastAsia"/>
          </w:rPr>
          <w:delText>CBOW</w:delText>
        </w:r>
        <w:r w:rsidDel="000261BA">
          <w:rPr>
            <w:rFonts w:hint="eastAsia"/>
          </w:rPr>
          <w:delText>是将目标单词的上下文窗口内的单词作为输入并最大化目标单词的出现概率</w:delText>
        </w:r>
        <w:r w:rsidR="00FA1EE0" w:rsidDel="000261BA">
          <w:rPr>
            <w:rFonts w:hint="eastAsia"/>
          </w:rPr>
          <w:delText>。</w:delText>
        </w:r>
        <w:r w:rsidDel="000261BA">
          <w:rPr>
            <w:rFonts w:hint="eastAsia"/>
          </w:rPr>
          <w:delText>skip-gram</w:delText>
        </w:r>
        <w:r w:rsidDel="000261BA">
          <w:rPr>
            <w:rFonts w:hint="eastAsia"/>
          </w:rPr>
          <w:delText>则相反，将目标单词作为输入，最大化目标单词的上下文窗口内的单词的出现概率。这</w:delText>
        </w:r>
        <w:r w:rsidDel="000261BA">
          <w:delText>两个模型都是由</w:delText>
        </w:r>
        <w:r w:rsidDel="000261BA">
          <w:rPr>
            <w:rFonts w:hint="eastAsia"/>
          </w:rPr>
          <w:delText>三层</w:delText>
        </w:r>
        <w:r w:rsidDel="000261BA">
          <w:delText>神经网络构成的，</w:delText>
        </w:r>
        <w:r w:rsidDel="000261BA">
          <w:rPr>
            <w:rFonts w:hint="eastAsia"/>
          </w:rPr>
          <w:delText>包括输入层、映射层以及输出层。</w:delText>
        </w:r>
        <w:r w:rsidRPr="007213B1" w:rsidDel="000261BA">
          <w:rPr>
            <w:rFonts w:hint="eastAsia"/>
            <w:highlight w:val="yellow"/>
          </w:rPr>
          <w:delText>对于这样的浅层神经网络，作者还相应地提出了两种优化加速方法</w:delText>
        </w:r>
        <w:r w:rsidRPr="007213B1" w:rsidDel="000261BA">
          <w:rPr>
            <w:highlight w:val="yellow"/>
          </w:rPr>
          <w:delText>hierarchical softmax</w:delText>
        </w:r>
        <w:r w:rsidRPr="007213B1" w:rsidDel="000261BA">
          <w:rPr>
            <w:rFonts w:hint="eastAsia"/>
            <w:highlight w:val="yellow"/>
          </w:rPr>
          <w:delText>和</w:delText>
        </w:r>
        <w:bookmarkStart w:id="206" w:name="OLE_LINK4"/>
        <w:bookmarkStart w:id="207" w:name="OLE_LINK5"/>
        <w:r w:rsidRPr="007213B1" w:rsidDel="000261BA">
          <w:rPr>
            <w:rFonts w:hint="eastAsia"/>
            <w:highlight w:val="yellow"/>
          </w:rPr>
          <w:delText>negative</w:delText>
        </w:r>
        <w:r w:rsidRPr="007213B1" w:rsidDel="000261BA">
          <w:rPr>
            <w:highlight w:val="yellow"/>
          </w:rPr>
          <w:delText xml:space="preserve"> sampling</w:delText>
        </w:r>
        <w:bookmarkEnd w:id="206"/>
        <w:bookmarkEnd w:id="207"/>
        <w:r w:rsidRPr="007213B1" w:rsidDel="000261BA">
          <w:rPr>
            <w:rFonts w:hint="eastAsia"/>
            <w:highlight w:val="yellow"/>
          </w:rPr>
          <w:delText>。</w:delText>
        </w:r>
        <w:r w:rsidRPr="007213B1" w:rsidDel="000261BA">
          <w:rPr>
            <w:highlight w:val="yellow"/>
          </w:rPr>
          <w:delText>h</w:delText>
        </w:r>
        <w:r w:rsidRPr="00FD5827" w:rsidDel="000261BA">
          <w:rPr>
            <w:highlight w:val="yellow"/>
          </w:rPr>
          <w:delText>ierarchical softmax</w:delText>
        </w:r>
        <w:r w:rsidRPr="00FD5827" w:rsidDel="000261BA">
          <w:rPr>
            <w:rFonts w:hint="eastAsia"/>
            <w:highlight w:val="yellow"/>
          </w:rPr>
          <w:delText>通过在输出层构建哈夫曼树</w:delText>
        </w:r>
        <w:r w:rsidR="002D1D16" w:rsidRPr="00FD5827" w:rsidDel="000261BA">
          <w:rPr>
            <w:rFonts w:hint="eastAsia"/>
            <w:highlight w:val="yellow"/>
          </w:rPr>
          <w:delText>来降低</w:delText>
        </w:r>
        <w:r w:rsidRPr="00FD5827" w:rsidDel="000261BA">
          <w:rPr>
            <w:rFonts w:hint="eastAsia"/>
            <w:highlight w:val="yellow"/>
          </w:rPr>
          <w:delText>时间复杂度</w:delText>
        </w:r>
        <w:r w:rsidR="00D33A80" w:rsidRPr="00FD5827" w:rsidDel="000261BA">
          <w:rPr>
            <w:rFonts w:hint="eastAsia"/>
            <w:highlight w:val="yellow"/>
          </w:rPr>
          <w:delText>。</w:delText>
        </w:r>
        <w:r w:rsidRPr="007213B1" w:rsidDel="000261BA">
          <w:rPr>
            <w:rFonts w:hint="eastAsia"/>
            <w:highlight w:val="yellow"/>
          </w:rPr>
          <w:delText>negative</w:delText>
        </w:r>
        <w:r w:rsidRPr="007213B1" w:rsidDel="000261BA">
          <w:rPr>
            <w:highlight w:val="yellow"/>
          </w:rPr>
          <w:delText xml:space="preserve"> sampling</w:delText>
        </w:r>
        <w:r w:rsidR="002D1D16" w:rsidRPr="007213B1" w:rsidDel="000261BA">
          <w:rPr>
            <w:rFonts w:hint="eastAsia"/>
            <w:highlight w:val="yellow"/>
          </w:rPr>
          <w:delText>则</w:delText>
        </w:r>
        <w:r w:rsidRPr="007213B1" w:rsidDel="000261BA">
          <w:rPr>
            <w:rFonts w:hint="eastAsia"/>
            <w:highlight w:val="yellow"/>
          </w:rPr>
          <w:delText>通过改变每个训练样本的影响范围来加快模型的学习，</w:delText>
        </w:r>
        <w:r w:rsidDel="000261BA">
          <w:rPr>
            <w:rFonts w:hint="eastAsia"/>
          </w:rPr>
          <w:delText>原本</w:delText>
        </w:r>
        <w:r w:rsidR="00D33A80" w:rsidDel="000261BA">
          <w:rPr>
            <w:rFonts w:hint="eastAsia"/>
          </w:rPr>
          <w:delText>针对</w:delText>
        </w:r>
        <w:r w:rsidDel="000261BA">
          <w:rPr>
            <w:rFonts w:hint="eastAsia"/>
          </w:rPr>
          <w:delText>每个训练样本都</w:delText>
        </w:r>
        <w:r w:rsidR="00D33A80" w:rsidDel="000261BA">
          <w:rPr>
            <w:rFonts w:hint="eastAsia"/>
          </w:rPr>
          <w:delText>需要调整</w:delText>
        </w:r>
        <w:r w:rsidDel="000261BA">
          <w:rPr>
            <w:rFonts w:hint="eastAsia"/>
          </w:rPr>
          <w:delText>所有的模型参数，即将训练集</w:delText>
        </w:r>
        <w:r w:rsidDel="000261BA">
          <w:delText>中</w:delText>
        </w:r>
        <w:r w:rsidDel="000261BA">
          <w:rPr>
            <w:rFonts w:hint="eastAsia"/>
          </w:rPr>
          <w:delText>正例出现的概率最大化为</w:delText>
        </w:r>
        <w:r w:rsidDel="000261BA">
          <w:rPr>
            <w:rFonts w:hint="eastAsia"/>
          </w:rPr>
          <w:delText>1</w:delText>
        </w:r>
        <w:r w:rsidDel="000261BA">
          <w:rPr>
            <w:rFonts w:hint="eastAsia"/>
          </w:rPr>
          <w:delText>，负例出现的概率最小化为</w:delText>
        </w:r>
        <w:r w:rsidDel="000261BA">
          <w:rPr>
            <w:rFonts w:hint="eastAsia"/>
          </w:rPr>
          <w:delText>0</w:delText>
        </w:r>
        <w:r w:rsidDel="000261BA">
          <w:rPr>
            <w:rFonts w:hint="eastAsia"/>
          </w:rPr>
          <w:delText>。由于</w:delText>
        </w:r>
        <w:r w:rsidDel="000261BA">
          <w:delText>大部分样本都是负例，</w:delText>
        </w:r>
        <w:r w:rsidDel="000261BA">
          <w:rPr>
            <w:rFonts w:hint="eastAsia"/>
          </w:rPr>
          <w:delText>进行</w:delText>
        </w:r>
        <w:r w:rsidDel="000261BA">
          <w:rPr>
            <w:kern w:val="0"/>
          </w:rPr>
          <w:delText>negative sampling</w:delText>
        </w:r>
        <w:r w:rsidRPr="00DA7C65" w:rsidDel="000261BA">
          <w:rPr>
            <w:rFonts w:hint="eastAsia"/>
          </w:rPr>
          <w:delText>可以</w:delText>
        </w:r>
        <w:r w:rsidDel="000261BA">
          <w:rPr>
            <w:rFonts w:hint="eastAsia"/>
          </w:rPr>
          <w:delText>在每次</w:delText>
        </w:r>
        <w:r w:rsidR="00D33A80" w:rsidDel="000261BA">
          <w:rPr>
            <w:rFonts w:hint="eastAsia"/>
          </w:rPr>
          <w:delText>更新</w:delText>
        </w:r>
        <w:r w:rsidDel="000261BA">
          <w:rPr>
            <w:rFonts w:hint="eastAsia"/>
          </w:rPr>
          <w:delText>模型的时候只针对训练集中的部分负例样本进行</w:delText>
        </w:r>
        <w:r w:rsidR="00D33A80" w:rsidDel="000261BA">
          <w:rPr>
            <w:rFonts w:hint="eastAsia"/>
          </w:rPr>
          <w:delText>参数</w:delText>
        </w:r>
        <w:r w:rsidDel="000261BA">
          <w:rPr>
            <w:rFonts w:hint="eastAsia"/>
          </w:rPr>
          <w:delText>调整，</w:delText>
        </w:r>
        <w:r w:rsidDel="000261BA">
          <w:delText>大大减小了模型</w:delText>
        </w:r>
        <w:r w:rsidDel="000261BA">
          <w:rPr>
            <w:rFonts w:hint="eastAsia"/>
          </w:rPr>
          <w:delText>参数</w:delText>
        </w:r>
        <w:r w:rsidDel="000261BA">
          <w:delText>的</w:delText>
        </w:r>
        <w:r w:rsidDel="000261BA">
          <w:rPr>
            <w:rFonts w:hint="eastAsia"/>
          </w:rPr>
          <w:delText>学习。</w:delText>
        </w:r>
      </w:del>
    </w:p>
    <w:p w14:paraId="7AFB8769" w14:textId="21027AF1" w:rsidR="009C2B33" w:rsidDel="000261BA" w:rsidRDefault="009C2B33">
      <w:pPr>
        <w:ind w:firstLine="420"/>
        <w:rPr>
          <w:del w:id="208" w:author="Administrator" w:date="2019-04-23T15:57:00Z"/>
        </w:rPr>
        <w:pPrChange w:id="209" w:author="Administrator" w:date="2019-04-23T15:57:00Z">
          <w:pPr>
            <w:ind w:firstLine="420"/>
            <w:jc w:val="center"/>
          </w:pPr>
        </w:pPrChange>
      </w:pPr>
      <w:del w:id="210" w:author="Administrator" w:date="2019-04-23T15:57:00Z">
        <w:r w:rsidRPr="007823F3" w:rsidDel="000261BA">
          <w:rPr>
            <w:noProof/>
          </w:rPr>
          <w:drawing>
            <wp:inline distT="0" distB="0" distL="0" distR="0" wp14:anchorId="5AA716C0" wp14:editId="775AE9AD">
              <wp:extent cx="3582538" cy="2168396"/>
              <wp:effectExtent l="0" t="0" r="0" b="381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9"/>
                      <a:stretch>
                        <a:fillRect/>
                      </a:stretch>
                    </pic:blipFill>
                    <pic:spPr>
                      <a:xfrm>
                        <a:off x="0" y="0"/>
                        <a:ext cx="3781229" cy="2288657"/>
                      </a:xfrm>
                      <a:prstGeom prst="rect">
                        <a:avLst/>
                      </a:prstGeom>
                    </pic:spPr>
                  </pic:pic>
                </a:graphicData>
              </a:graphic>
            </wp:inline>
          </w:drawing>
        </w:r>
      </w:del>
    </w:p>
    <w:p w14:paraId="1E86C5B3" w14:textId="56E1240F" w:rsidR="009C2B33" w:rsidRPr="00235693" w:rsidDel="000261BA" w:rsidRDefault="009C2B33">
      <w:pPr>
        <w:ind w:firstLine="420"/>
        <w:rPr>
          <w:del w:id="211" w:author="Administrator" w:date="2019-04-23T15:57:00Z"/>
          <w:rFonts w:ascii="仿宋_GB2312" w:eastAsia="仿宋_GB2312"/>
          <w:lang w:val="pt-BR"/>
        </w:rPr>
        <w:pPrChange w:id="212" w:author="Administrator" w:date="2019-04-23T15:57:00Z">
          <w:pPr>
            <w:ind w:firstLine="420"/>
            <w:jc w:val="center"/>
          </w:pPr>
        </w:pPrChange>
      </w:pPr>
      <w:del w:id="213"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1</w:delText>
        </w:r>
        <w:r w:rsidR="00235693" w:rsidRPr="00235693" w:rsidDel="000261BA">
          <w:rPr>
            <w:rFonts w:ascii="仿宋_GB2312" w:eastAsia="仿宋_GB2312"/>
            <w:lang w:val="pt-BR"/>
          </w:rPr>
          <w:delText xml:space="preserve"> </w:delText>
        </w:r>
        <w:r w:rsidRPr="00235693" w:rsidDel="000261BA">
          <w:rPr>
            <w:rFonts w:ascii="仿宋_GB2312" w:eastAsia="仿宋_GB2312" w:hint="eastAsia"/>
            <w:lang w:val="pt-BR"/>
          </w:rPr>
          <w:delText>word</w:delText>
        </w:r>
        <w:r w:rsidRPr="00235693" w:rsidDel="000261BA">
          <w:rPr>
            <w:rFonts w:ascii="仿宋_GB2312" w:eastAsia="仿宋_GB2312"/>
            <w:lang w:val="pt-BR"/>
          </w:rPr>
          <w:delText>2</w:delText>
        </w:r>
        <w:r w:rsidRPr="00235693" w:rsidDel="000261BA">
          <w:rPr>
            <w:rFonts w:ascii="仿宋_GB2312" w:eastAsia="仿宋_GB2312" w:hint="eastAsia"/>
            <w:lang w:val="pt-BR"/>
          </w:rPr>
          <w:delText>vec的两种模型示意图</w:delText>
        </w:r>
        <w:r w:rsidRPr="00F56BCD" w:rsidDel="000261BA">
          <w:rPr>
            <w:rFonts w:ascii="仿宋_GB2312" w:eastAsia="仿宋_GB2312"/>
            <w:highlight w:val="yellow"/>
            <w:lang w:val="pt-BR"/>
          </w:rPr>
          <w:delText>[9]</w:delText>
        </w:r>
      </w:del>
    </w:p>
    <w:p w14:paraId="79A0268F" w14:textId="5A4B3317" w:rsidR="00AF5BC5" w:rsidDel="000261BA" w:rsidRDefault="00AF5BC5" w:rsidP="00F9582F">
      <w:pPr>
        <w:ind w:firstLine="420"/>
        <w:rPr>
          <w:del w:id="214" w:author="Administrator" w:date="2019-04-23T15:57:00Z"/>
        </w:rPr>
      </w:pPr>
      <w:del w:id="215" w:author="Administrator" w:date="2019-04-23T15:57:00Z">
        <w:r w:rsidDel="000261BA">
          <w:rPr>
            <w:rFonts w:hint="eastAsia"/>
            <w:lang w:val="pt-BR"/>
          </w:rPr>
          <w:delText>在</w:delText>
        </w:r>
        <w:r w:rsidDel="000261BA">
          <w:rPr>
            <w:lang w:val="pt-BR"/>
          </w:rPr>
          <w:delText>word2vec</w:delText>
        </w:r>
        <w:r w:rsidDel="000261BA">
          <w:rPr>
            <w:rFonts w:hint="eastAsia"/>
            <w:lang w:val="pt-BR"/>
          </w:rPr>
          <w:delText>的基础上</w:delText>
        </w:r>
        <w:r w:rsidDel="000261BA">
          <w:rPr>
            <w:lang w:val="pt-BR"/>
          </w:rPr>
          <w:delText>，</w:delText>
        </w:r>
        <w:r w:rsidDel="000261BA">
          <w:rPr>
            <w:rFonts w:hint="eastAsia"/>
            <w:lang w:val="pt-BR"/>
          </w:rPr>
          <w:delText>研究者近几年提出了</w:delText>
        </w:r>
        <w:r w:rsidRPr="007C2477" w:rsidDel="000261BA">
          <w:delText>大量的基于随机游走的</w:delText>
        </w:r>
        <w:r w:rsidDel="000261BA">
          <w:rPr>
            <w:rFonts w:hint="eastAsia"/>
          </w:rPr>
          <w:delText>网络</w:delText>
        </w:r>
        <w:r w:rsidDel="000261BA">
          <w:delText>表示</w:delText>
        </w:r>
        <w:r w:rsidDel="000261BA">
          <w:rPr>
            <w:rFonts w:hint="eastAsia"/>
          </w:rPr>
          <w:delText>学习</w:delText>
        </w:r>
        <w:r w:rsidRPr="007C2477" w:rsidDel="000261BA">
          <w:delText>方法</w:delText>
        </w:r>
        <w:r w:rsidRPr="00A90810" w:rsidDel="000261BA">
          <w:rPr>
            <w:rFonts w:hint="eastAsia"/>
            <w:lang w:val="pt-BR"/>
          </w:rPr>
          <w:delText>，</w:delText>
        </w:r>
        <w:r w:rsidRPr="007C2477" w:rsidDel="000261BA">
          <w:delText>如</w:delText>
        </w:r>
        <w:r w:rsidRPr="00025451" w:rsidDel="000261BA">
          <w:rPr>
            <w:lang w:val="pt-BR"/>
          </w:rPr>
          <w:delText>DeepWalk</w:delText>
        </w:r>
        <w:r w:rsidR="00A90810" w:rsidRPr="00C63E60" w:rsidDel="000261BA">
          <w:rPr>
            <w:color w:val="00B0F0"/>
          </w:rPr>
          <w:fldChar w:fldCharType="begin"/>
        </w:r>
        <w:r w:rsidR="00A90810" w:rsidRPr="00C63E60" w:rsidDel="000261BA">
          <w:rPr>
            <w:color w:val="00B0F0"/>
            <w:lang w:val="pt-BR"/>
          </w:rPr>
          <w:delInstrText xml:space="preserve"> REF _Ref519175577 \w \h </w:delInstrText>
        </w:r>
        <w:r w:rsidR="00C63E60" w:rsidRPr="00C63E60" w:rsidDel="000261BA">
          <w:rPr>
            <w:color w:val="00B0F0"/>
            <w:lang w:val="pt-BR"/>
          </w:rPr>
          <w:delInstrText xml:space="preserve"> \* MERGEFORMAT </w:delInstrText>
        </w:r>
        <w:r w:rsidR="00A90810" w:rsidRPr="00C63E60" w:rsidDel="000261BA">
          <w:rPr>
            <w:color w:val="00B0F0"/>
          </w:rPr>
        </w:r>
        <w:r w:rsidR="00A90810" w:rsidRPr="00C63E60" w:rsidDel="000261BA">
          <w:rPr>
            <w:color w:val="00B0F0"/>
          </w:rPr>
          <w:fldChar w:fldCharType="separate"/>
        </w:r>
        <w:r w:rsidR="00A90810" w:rsidRPr="00C63E60" w:rsidDel="000261BA">
          <w:rPr>
            <w:color w:val="00B0F0"/>
            <w:lang w:val="pt-BR"/>
          </w:rPr>
          <w:delText>[11]</w:delText>
        </w:r>
        <w:r w:rsidR="00A90810" w:rsidRPr="00C63E60" w:rsidDel="000261BA">
          <w:rPr>
            <w:color w:val="00B0F0"/>
          </w:rPr>
          <w:fldChar w:fldCharType="end"/>
        </w:r>
        <w:r w:rsidR="00A90810" w:rsidRPr="00C63E60" w:rsidDel="000261BA">
          <w:rPr>
            <w:color w:val="00B0F0"/>
            <w:lang w:val="pt-BR"/>
          </w:rPr>
          <w:delText>(B. Perozzi, KDD 2014)</w:delText>
        </w:r>
        <w:r w:rsidRPr="007C2477" w:rsidDel="000261BA">
          <w:delText>、</w:delText>
        </w:r>
        <w:r w:rsidRPr="00025451" w:rsidDel="000261BA">
          <w:rPr>
            <w:lang w:val="pt-BR"/>
          </w:rPr>
          <w:delText>node2vec</w:delText>
        </w:r>
        <w:r w:rsidR="00A90810" w:rsidRPr="00C63E60" w:rsidDel="000261BA">
          <w:rPr>
            <w:color w:val="00B0F0"/>
            <w:lang w:val="pt-BR"/>
          </w:rPr>
          <w:fldChar w:fldCharType="begin"/>
        </w:r>
        <w:r w:rsidR="00A90810" w:rsidRPr="00C63E60" w:rsidDel="000261BA">
          <w:rPr>
            <w:color w:val="00B0F0"/>
            <w:lang w:val="pt-BR"/>
          </w:rPr>
          <w:delInstrText xml:space="preserve"> REF _Ref519175620 \w \h </w:delInstrText>
        </w:r>
        <w:r w:rsidR="00C63E60" w:rsidDel="000261BA">
          <w:rPr>
            <w:color w:val="00B0F0"/>
            <w:lang w:val="pt-BR"/>
          </w:rPr>
          <w:delInstrText xml:space="preserve"> \* MERGEFORMAT </w:delInstrText>
        </w:r>
        <w:r w:rsidR="00A90810" w:rsidRPr="00C63E60" w:rsidDel="000261BA">
          <w:rPr>
            <w:color w:val="00B0F0"/>
            <w:lang w:val="pt-BR"/>
          </w:rPr>
        </w:r>
        <w:r w:rsidR="00A90810" w:rsidRPr="00C63E60" w:rsidDel="000261BA">
          <w:rPr>
            <w:color w:val="00B0F0"/>
            <w:lang w:val="pt-BR"/>
          </w:rPr>
          <w:fldChar w:fldCharType="separate"/>
        </w:r>
        <w:r w:rsidR="00A90810" w:rsidRPr="00C63E60" w:rsidDel="000261BA">
          <w:rPr>
            <w:color w:val="00B0F0"/>
            <w:lang w:val="pt-BR"/>
          </w:rPr>
          <w:delText>[12]</w:delText>
        </w:r>
        <w:r w:rsidR="00A90810" w:rsidRPr="00C63E60" w:rsidDel="000261BA">
          <w:rPr>
            <w:color w:val="00B0F0"/>
            <w:lang w:val="pt-BR"/>
          </w:rPr>
          <w:fldChar w:fldCharType="end"/>
        </w:r>
        <w:r w:rsidR="00A90810" w:rsidRPr="00C63E60" w:rsidDel="000261BA">
          <w:rPr>
            <w:color w:val="00B0F0"/>
            <w:lang w:val="pt-BR"/>
          </w:rPr>
          <w:delText>(A. Grover, KDD 2016)</w:delText>
        </w:r>
        <w:r w:rsidRPr="007C2477" w:rsidDel="000261BA">
          <w:delText>等。</w:delText>
        </w:r>
        <w:r w:rsidRPr="007C2477" w:rsidDel="000261BA">
          <w:rPr>
            <w:rFonts w:hint="eastAsia"/>
          </w:rPr>
          <w:delText>这类方法先</w:delText>
        </w:r>
        <w:r w:rsidR="00162BF6" w:rsidDel="000261BA">
          <w:rPr>
            <w:rFonts w:hint="eastAsia"/>
          </w:rPr>
          <w:delText>利用随机游走生成</w:delText>
        </w:r>
        <w:r w:rsidR="003F2C0F" w:rsidDel="000261BA">
          <w:rPr>
            <w:rFonts w:hint="eastAsia"/>
          </w:rPr>
          <w:delText>语</w:delText>
        </w:r>
        <w:r w:rsidR="00162BF6" w:rsidDel="000261BA">
          <w:rPr>
            <w:rFonts w:hint="eastAsia"/>
          </w:rPr>
          <w:delText>料库，</w:delText>
        </w:r>
        <w:r w:rsidRPr="007C2477" w:rsidDel="000261BA">
          <w:rPr>
            <w:rFonts w:hint="eastAsia"/>
          </w:rPr>
          <w:delText>得到大量节点序列</w:delText>
        </w:r>
        <w:r w:rsidDel="000261BA">
          <w:rPr>
            <w:rFonts w:hint="eastAsia"/>
          </w:rPr>
          <w:delText>，</w:delText>
        </w:r>
        <w:r w:rsidRPr="007C2477" w:rsidDel="000261BA">
          <w:rPr>
            <w:rFonts w:hint="eastAsia"/>
          </w:rPr>
          <w:delText>然后将这些序列</w:delText>
        </w:r>
        <w:r w:rsidDel="000261BA">
          <w:rPr>
            <w:rFonts w:hint="eastAsia"/>
          </w:rPr>
          <w:delText>输入到</w:delText>
        </w:r>
        <w:r w:rsidRPr="007C2477" w:rsidDel="000261BA">
          <w:delText>word2vec</w:delText>
        </w:r>
        <w:r w:rsidRPr="007C2477" w:rsidDel="000261BA">
          <w:delText>的</w:delText>
        </w:r>
        <w:r w:rsidRPr="007C2477" w:rsidDel="000261BA">
          <w:delText>skip-gram</w:delText>
        </w:r>
        <w:r w:rsidRPr="007C2477" w:rsidDel="000261BA">
          <w:delText>模型中</w:delText>
        </w:r>
        <w:r w:rsidDel="000261BA">
          <w:rPr>
            <w:rFonts w:hint="eastAsia"/>
          </w:rPr>
          <w:delText>进行模型</w:delText>
        </w:r>
        <w:r w:rsidRPr="007C2477" w:rsidDel="000261BA">
          <w:delText>训练，最终</w:delText>
        </w:r>
        <w:r w:rsidDel="000261BA">
          <w:rPr>
            <w:rFonts w:hint="eastAsia"/>
          </w:rPr>
          <w:delText>模型收敛</w:delText>
        </w:r>
        <w:r w:rsidRPr="007C2477" w:rsidDel="000261BA">
          <w:delText>得到</w:delText>
        </w:r>
        <w:r w:rsidDel="000261BA">
          <w:rPr>
            <w:rFonts w:hint="eastAsia"/>
          </w:rPr>
          <w:delText>了模型的参数，即</w:delText>
        </w:r>
        <w:r w:rsidRPr="007C2477" w:rsidDel="000261BA">
          <w:delText>网络节点的低维向量表示。</w:delText>
        </w:r>
      </w:del>
    </w:p>
    <w:p w14:paraId="4F646D68" w14:textId="0221CF2D" w:rsidR="007B2A61" w:rsidDel="000261BA" w:rsidRDefault="009C2B33" w:rsidP="00FB6C1D">
      <w:pPr>
        <w:ind w:firstLine="420"/>
        <w:rPr>
          <w:del w:id="216" w:author="Administrator" w:date="2019-04-23T15:57:00Z"/>
        </w:rPr>
      </w:pPr>
      <w:del w:id="217" w:author="Administrator" w:date="2019-04-23T15:57:00Z">
        <w:r w:rsidRPr="008754C7" w:rsidDel="000261BA">
          <w:rPr>
            <w:highlight w:val="yellow"/>
          </w:rPr>
          <w:delText>DeepWalk</w:delText>
        </w:r>
        <w:r w:rsidR="00A90810" w:rsidRPr="008754C7" w:rsidDel="000261BA">
          <w:rPr>
            <w:color w:val="00B0F0"/>
            <w:highlight w:val="yellow"/>
            <w:lang w:val="pt-BR"/>
          </w:rPr>
          <w:fldChar w:fldCharType="begin"/>
        </w:r>
        <w:r w:rsidR="00A90810" w:rsidRPr="008754C7" w:rsidDel="000261BA">
          <w:rPr>
            <w:color w:val="00B0F0"/>
            <w:highlight w:val="yellow"/>
            <w:lang w:val="pt-BR"/>
          </w:rPr>
          <w:delInstrText xml:space="preserve"> REF _Ref519175577 \w \h </w:delInstrText>
        </w:r>
        <w:r w:rsidR="00C63E60" w:rsidRPr="008754C7" w:rsidDel="000261BA">
          <w:rPr>
            <w:color w:val="00B0F0"/>
            <w:highlight w:val="yellow"/>
            <w:lang w:val="pt-BR"/>
          </w:rPr>
          <w:delInstrText xml:space="preserve"> \* MERGEFORMAT </w:delInstrText>
        </w:r>
        <w:r w:rsidR="00A90810" w:rsidRPr="008754C7" w:rsidDel="000261BA">
          <w:rPr>
            <w:color w:val="00B0F0"/>
            <w:highlight w:val="yellow"/>
            <w:lang w:val="pt-BR"/>
          </w:rPr>
        </w:r>
        <w:r w:rsidR="00A90810" w:rsidRPr="008754C7" w:rsidDel="000261BA">
          <w:rPr>
            <w:color w:val="00B0F0"/>
            <w:highlight w:val="yellow"/>
            <w:lang w:val="pt-BR"/>
          </w:rPr>
          <w:fldChar w:fldCharType="separate"/>
        </w:r>
        <w:r w:rsidR="00A90810" w:rsidRPr="008754C7" w:rsidDel="000261BA">
          <w:rPr>
            <w:color w:val="00B0F0"/>
            <w:highlight w:val="yellow"/>
            <w:lang w:val="pt-BR"/>
          </w:rPr>
          <w:delText>[11]</w:delText>
        </w:r>
        <w:r w:rsidR="00A90810" w:rsidRPr="008754C7" w:rsidDel="000261BA">
          <w:rPr>
            <w:color w:val="00B0F0"/>
            <w:highlight w:val="yellow"/>
            <w:lang w:val="pt-BR"/>
          </w:rPr>
          <w:fldChar w:fldCharType="end"/>
        </w:r>
        <w:r w:rsidR="00A90810" w:rsidRPr="008754C7" w:rsidDel="000261BA">
          <w:rPr>
            <w:color w:val="00B0F0"/>
            <w:highlight w:val="yellow"/>
            <w:lang w:val="pt-BR"/>
          </w:rPr>
          <w:delText xml:space="preserve"> (B. Perozzi, KDD 2014)</w:delText>
        </w:r>
        <w:r w:rsidRPr="008754C7" w:rsidDel="000261BA">
          <w:rPr>
            <w:rFonts w:hint="eastAsia"/>
            <w:highlight w:val="yellow"/>
          </w:rPr>
          <w:delText>是第一个将网络序列化后再进行网络降维的算法</w:delText>
        </w:r>
        <w:r w:rsidR="00644F61" w:rsidRPr="008754C7" w:rsidDel="000261BA">
          <w:rPr>
            <w:rFonts w:hint="eastAsia"/>
            <w:highlight w:val="yellow"/>
          </w:rPr>
          <w:delText>。</w:delText>
        </w:r>
        <w:r w:rsidRPr="00252711" w:rsidDel="000261BA">
          <w:delText>B. Perozzi</w:delText>
        </w:r>
        <w:r w:rsidDel="000261BA">
          <w:delText xml:space="preserve"> </w:delText>
        </w:r>
        <w:r w:rsidRPr="00352E96" w:rsidDel="000261BA">
          <w:delText>et al.</w:delText>
        </w:r>
        <w:r w:rsidDel="000261BA">
          <w:rPr>
            <w:rFonts w:hint="eastAsia"/>
          </w:rPr>
          <w:delText>发现自然语言处理的语料库中的单词出现频率服从幂律分布，这和</w:delText>
        </w:r>
        <w:r w:rsidR="00214C94" w:rsidDel="000261BA">
          <w:rPr>
            <w:rFonts w:hint="eastAsia"/>
          </w:rPr>
          <w:delText>无标度</w:delText>
        </w:r>
        <w:r w:rsidR="00214C94" w:rsidDel="000261BA">
          <w:delText>网络</w:delText>
        </w:r>
        <w:r w:rsidR="00214C94" w:rsidDel="000261BA">
          <w:rPr>
            <w:rFonts w:hint="eastAsia"/>
          </w:rPr>
          <w:delText>(</w:delText>
        </w:r>
        <w:r w:rsidDel="000261BA">
          <w:rPr>
            <w:rFonts w:hint="eastAsia"/>
          </w:rPr>
          <w:delText>scale-free</w:delText>
        </w:r>
        <w:r w:rsidR="00214C94" w:rsidDel="000261BA">
          <w:delText xml:space="preserve"> network)</w:delText>
        </w:r>
        <w:r w:rsidR="00BC1BF9" w:rsidDel="000261BA">
          <w:rPr>
            <w:rFonts w:hint="eastAsia"/>
          </w:rPr>
          <w:delText>中</w:delText>
        </w:r>
        <w:r w:rsidDel="000261BA">
          <w:rPr>
            <w:rFonts w:hint="eastAsia"/>
          </w:rPr>
          <w:delText>节点</w:delText>
        </w:r>
        <w:r w:rsidR="00BC1BF9" w:rsidDel="000261BA">
          <w:rPr>
            <w:rFonts w:hint="eastAsia"/>
          </w:rPr>
          <w:delText>的</w:delText>
        </w:r>
        <w:r w:rsidDel="000261BA">
          <w:rPr>
            <w:rFonts w:hint="eastAsia"/>
          </w:rPr>
          <w:delText>出现频率</w:delText>
        </w:r>
        <w:r w:rsidR="00BC1BF9" w:rsidDel="000261BA">
          <w:rPr>
            <w:rFonts w:hint="eastAsia"/>
          </w:rPr>
          <w:delText>（度分布）</w:delText>
        </w:r>
        <w:r w:rsidDel="000261BA">
          <w:rPr>
            <w:rFonts w:hint="eastAsia"/>
          </w:rPr>
          <w:delText>一样。因此，他们使用类比的思想，将随机游走方式产生的节点序列作为文档的句子，并将节点作为单词，直接使用</w:delText>
        </w:r>
        <w:r w:rsidDel="000261BA">
          <w:rPr>
            <w:rFonts w:hint="eastAsia"/>
          </w:rPr>
          <w:delText>word2vec</w:delText>
        </w:r>
        <w:r w:rsidDel="000261BA">
          <w:rPr>
            <w:rFonts w:hint="eastAsia"/>
          </w:rPr>
          <w:delText>进行节点的低维向量表示学习。实验结果</w:delText>
        </w:r>
        <w:r w:rsidDel="000261BA">
          <w:delText>表示，这种大胆的想法是正确的，</w:delText>
        </w:r>
        <w:r w:rsidDel="000261BA">
          <w:delText>DeepWalk</w:delText>
        </w:r>
        <w:r w:rsidDel="000261BA">
          <w:delText>能够对同构网络进行有效地学习，</w:delText>
        </w:r>
        <w:r w:rsidDel="000261BA">
          <w:rPr>
            <w:rFonts w:hint="eastAsia"/>
          </w:rPr>
          <w:delText>并且</w:delText>
        </w:r>
        <w:r w:rsidRPr="00644F61" w:rsidDel="000261BA">
          <w:rPr>
            <w:rFonts w:hint="eastAsia"/>
            <w:highlight w:val="yellow"/>
          </w:rPr>
          <w:delText>由于每次</w:delText>
        </w:r>
        <w:r w:rsidRPr="00644F61" w:rsidDel="000261BA">
          <w:rPr>
            <w:highlight w:val="yellow"/>
          </w:rPr>
          <w:delText>学习的时候</w:delText>
        </w:r>
        <w:r w:rsidRPr="00644F61" w:rsidDel="000261BA">
          <w:rPr>
            <w:rFonts w:hint="eastAsia"/>
            <w:highlight w:val="yellow"/>
          </w:rPr>
          <w:delText>不需要用到整个网络，大大</w:delText>
        </w:r>
        <w:r w:rsidRPr="00644F61" w:rsidDel="000261BA">
          <w:rPr>
            <w:highlight w:val="yellow"/>
          </w:rPr>
          <w:delText>降低了</w:delText>
        </w:r>
        <w:r w:rsidRPr="00644F61" w:rsidDel="000261BA">
          <w:rPr>
            <w:rFonts w:hint="eastAsia"/>
            <w:highlight w:val="yellow"/>
          </w:rPr>
          <w:delText>时空复杂度，可用于大规模网络</w:delText>
        </w:r>
        <w:r w:rsidR="007B2A61" w:rsidRPr="00644F61" w:rsidDel="000261BA">
          <w:rPr>
            <w:rFonts w:hint="eastAsia"/>
            <w:highlight w:val="yellow"/>
          </w:rPr>
          <w:delText>的</w:delText>
        </w:r>
        <w:r w:rsidR="007B2A61" w:rsidRPr="00644F61" w:rsidDel="000261BA">
          <w:rPr>
            <w:highlight w:val="yellow"/>
          </w:rPr>
          <w:delText>表示学习</w:delText>
        </w:r>
        <w:r w:rsidRPr="00644F61" w:rsidDel="000261BA">
          <w:rPr>
            <w:rFonts w:hint="eastAsia"/>
            <w:highlight w:val="yellow"/>
          </w:rPr>
          <w:delText>。</w:delText>
        </w:r>
      </w:del>
    </w:p>
    <w:p w14:paraId="335B35ED" w14:textId="4BA0F4F6" w:rsidR="009C2B33" w:rsidDel="000261BA" w:rsidRDefault="009C2B33" w:rsidP="00FB6C1D">
      <w:pPr>
        <w:ind w:firstLine="420"/>
        <w:rPr>
          <w:del w:id="218" w:author="Administrator" w:date="2019-04-23T15:57:00Z"/>
        </w:rPr>
      </w:pPr>
      <w:del w:id="219" w:author="Administrator" w:date="2019-04-23T15:57:00Z">
        <w:r w:rsidRPr="00933174" w:rsidDel="000261BA">
          <w:rPr>
            <w:rFonts w:hint="eastAsia"/>
            <w:highlight w:val="yellow"/>
          </w:rPr>
          <w:delText>word2vec</w:delText>
        </w:r>
        <w:r w:rsidRPr="00933174" w:rsidDel="000261BA">
          <w:rPr>
            <w:rFonts w:hint="eastAsia"/>
            <w:highlight w:val="yellow"/>
          </w:rPr>
          <w:delText>能够保证语义相似的单词对在低维空间中的距离也相近</w:delText>
        </w:r>
        <w:r w:rsidR="007B2A61" w:rsidRPr="00933174" w:rsidDel="000261BA">
          <w:rPr>
            <w:rFonts w:hint="eastAsia"/>
            <w:highlight w:val="yellow"/>
          </w:rPr>
          <w:delText>，</w:delText>
        </w:r>
        <w:r w:rsidRPr="00933174" w:rsidDel="000261BA">
          <w:rPr>
            <w:highlight w:val="yellow"/>
          </w:rPr>
          <w:delText>DeepWalk</w:delText>
        </w:r>
        <w:r w:rsidRPr="00933174" w:rsidDel="000261BA">
          <w:rPr>
            <w:rFonts w:hint="eastAsia"/>
            <w:highlight w:val="yellow"/>
          </w:rPr>
          <w:delText>则能够实现网络拓扑结构相似的节点对在低维空间中尽可能靠近。</w:delText>
        </w:r>
        <w:r w:rsidDel="000261BA">
          <w:rPr>
            <w:rFonts w:hint="eastAsia"/>
          </w:rPr>
          <w:delText>在具体的设计实现上，</w:delText>
        </w:r>
        <w:r w:rsidDel="000261BA">
          <w:rPr>
            <w:rFonts w:hint="eastAsia"/>
          </w:rPr>
          <w:delText>DeepWalk</w:delText>
        </w:r>
        <w:r w:rsidDel="000261BA">
          <w:rPr>
            <w:rFonts w:hint="eastAsia"/>
          </w:rPr>
          <w:delText>使用了</w:delText>
        </w:r>
        <w:r w:rsidDel="000261BA">
          <w:rPr>
            <w:rFonts w:hint="eastAsia"/>
          </w:rPr>
          <w:delText>word</w:delText>
        </w:r>
        <w:r w:rsidDel="000261BA">
          <w:delText>2</w:delText>
        </w:r>
        <w:r w:rsidDel="000261BA">
          <w:rPr>
            <w:rFonts w:hint="eastAsia"/>
          </w:rPr>
          <w:delText>vec</w:delText>
        </w:r>
        <w:r w:rsidDel="000261BA">
          <w:rPr>
            <w:rFonts w:hint="eastAsia"/>
          </w:rPr>
          <w:delText>的</w:delText>
        </w:r>
        <w:r w:rsidDel="000261BA">
          <w:rPr>
            <w:rFonts w:hint="eastAsia"/>
          </w:rPr>
          <w:delText>skip-gram</w:delText>
        </w:r>
        <w:r w:rsidDel="000261BA">
          <w:rPr>
            <w:rFonts w:hint="eastAsia"/>
          </w:rPr>
          <w:delText>模型，并</w:delText>
        </w:r>
        <w:r w:rsidRPr="00E54D57" w:rsidDel="000261BA">
          <w:rPr>
            <w:rFonts w:hint="eastAsia"/>
            <w:highlight w:val="yellow"/>
          </w:rPr>
          <w:delText>使用</w:delText>
        </w:r>
        <w:bookmarkStart w:id="220" w:name="OLE_LINK21"/>
        <w:r w:rsidRPr="00E54D57" w:rsidDel="000261BA">
          <w:rPr>
            <w:highlight w:val="yellow"/>
          </w:rPr>
          <w:delText>hierarchical softmax</w:delText>
        </w:r>
        <w:bookmarkEnd w:id="220"/>
        <w:r w:rsidRPr="00E54D57" w:rsidDel="000261BA">
          <w:rPr>
            <w:rFonts w:hint="eastAsia"/>
            <w:highlight w:val="yellow"/>
          </w:rPr>
          <w:delText>进行优化加速</w:delText>
        </w:r>
        <w:r w:rsidDel="000261BA">
          <w:rPr>
            <w:rFonts w:hint="eastAsia"/>
          </w:rPr>
          <w:delText>。</w:delText>
        </w:r>
      </w:del>
    </w:p>
    <w:p w14:paraId="4D308D07" w14:textId="5D070981" w:rsidR="009C2B33" w:rsidDel="000261BA" w:rsidRDefault="003F13E1">
      <w:pPr>
        <w:ind w:firstLine="420"/>
        <w:rPr>
          <w:del w:id="221" w:author="Administrator" w:date="2019-04-23T15:57:00Z"/>
        </w:rPr>
        <w:pPrChange w:id="222" w:author="Administrator" w:date="2019-04-23T15:57:00Z">
          <w:pPr/>
        </w:pPrChange>
      </w:pPr>
      <w:del w:id="223" w:author="Administrator" w:date="2019-04-23T15:57:00Z">
        <w:r w:rsidDel="000261BA">
          <w:rPr>
            <w:noProof/>
          </w:rPr>
          <w:delText xml:space="preserve">   </w:delText>
        </w:r>
        <w:r w:rsidR="009C2B33" w:rsidDel="000261BA">
          <w:rPr>
            <w:noProof/>
          </w:rPr>
          <w:drawing>
            <wp:inline distT="0" distB="0" distL="0" distR="0" wp14:anchorId="1955FB03" wp14:editId="02B20FF6">
              <wp:extent cx="4207328" cy="173439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268362" cy="1759555"/>
                      </a:xfrm>
                      <a:prstGeom prst="rect">
                        <a:avLst/>
                      </a:prstGeom>
                    </pic:spPr>
                  </pic:pic>
                </a:graphicData>
              </a:graphic>
            </wp:inline>
          </w:drawing>
        </w:r>
      </w:del>
    </w:p>
    <w:p w14:paraId="5A9F2DC4" w14:textId="46D84F42" w:rsidR="009C2B33" w:rsidRPr="00235693" w:rsidDel="000261BA" w:rsidRDefault="009C2B33">
      <w:pPr>
        <w:ind w:firstLine="420"/>
        <w:rPr>
          <w:del w:id="224" w:author="Administrator" w:date="2019-04-23T15:57:00Z"/>
          <w:rFonts w:ascii="仿宋_GB2312" w:eastAsia="仿宋_GB2312"/>
          <w:lang w:val="pt-BR"/>
        </w:rPr>
        <w:pPrChange w:id="225" w:author="Administrator" w:date="2019-04-23T15:57:00Z">
          <w:pPr>
            <w:ind w:firstLine="420"/>
            <w:jc w:val="center"/>
          </w:pPr>
        </w:pPrChange>
      </w:pPr>
      <w:del w:id="226"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2</w:delText>
        </w:r>
        <w:r w:rsidR="00235693" w:rsidRPr="00235693" w:rsidDel="000261BA">
          <w:rPr>
            <w:rFonts w:ascii="仿宋_GB2312" w:eastAsia="仿宋_GB2312"/>
            <w:lang w:val="pt-BR"/>
          </w:rPr>
          <w:delText xml:space="preserve"> </w:delText>
        </w:r>
        <w:r w:rsidRPr="00235693" w:rsidDel="000261BA">
          <w:rPr>
            <w:rFonts w:ascii="仿宋_GB2312" w:eastAsia="仿宋_GB2312" w:hint="eastAsia"/>
            <w:lang w:val="pt-BR"/>
          </w:rPr>
          <w:delText>随机游走中节点数量分布图和</w:delText>
        </w:r>
        <w:r w:rsidR="00CF32A2" w:rsidRPr="00235693" w:rsidDel="000261BA">
          <w:rPr>
            <w:rFonts w:ascii="仿宋_GB2312" w:eastAsia="仿宋_GB2312" w:hint="eastAsia"/>
            <w:lang w:val="pt-BR"/>
          </w:rPr>
          <w:delText>语料</w:delText>
        </w:r>
        <w:r w:rsidRPr="00235693" w:rsidDel="000261BA">
          <w:rPr>
            <w:rFonts w:ascii="仿宋_GB2312" w:eastAsia="仿宋_GB2312" w:hint="eastAsia"/>
            <w:lang w:val="pt-BR"/>
          </w:rPr>
          <w:delText>中单词数量分布图</w:delText>
        </w:r>
        <w:r w:rsidRPr="00235693" w:rsidDel="000261BA">
          <w:rPr>
            <w:rFonts w:ascii="仿宋_GB2312" w:eastAsia="仿宋_GB2312"/>
            <w:lang w:val="pt-BR"/>
          </w:rPr>
          <w:delText>[11]</w:delText>
        </w:r>
      </w:del>
    </w:p>
    <w:p w14:paraId="27ABAB72" w14:textId="3710AB95" w:rsidR="009C2B33" w:rsidRPr="00F70A47" w:rsidDel="000261BA" w:rsidRDefault="009C2B33" w:rsidP="00F9582F">
      <w:pPr>
        <w:ind w:firstLine="420"/>
        <w:rPr>
          <w:del w:id="227" w:author="Administrator" w:date="2019-04-23T15:57:00Z"/>
          <w:lang w:val="pt-BR"/>
        </w:rPr>
      </w:pPr>
      <w:del w:id="228" w:author="Administrator" w:date="2019-04-23T15:57:00Z">
        <w:r w:rsidDel="000261BA">
          <w:rPr>
            <w:rFonts w:hint="eastAsia"/>
          </w:rPr>
          <w:delText>为了更好地挖掘网络的拓扑结构</w:delText>
        </w:r>
        <w:r w:rsidRPr="00DD64EE" w:rsidDel="000261BA">
          <w:rPr>
            <w:rFonts w:hint="eastAsia"/>
            <w:lang w:val="pt-BR"/>
          </w:rPr>
          <w:delText>，</w:delText>
        </w:r>
        <w:r w:rsidR="00F46517" w:rsidRPr="00A90810" w:rsidDel="000261BA">
          <w:rPr>
            <w:lang w:val="pt-BR"/>
          </w:rPr>
          <w:delText>A. Grover</w:delText>
        </w:r>
        <w:r w:rsidRPr="00DD64EE" w:rsidDel="000261BA">
          <w:rPr>
            <w:lang w:val="pt-BR"/>
          </w:rPr>
          <w:delText xml:space="preserve"> et al.</w:delText>
        </w:r>
        <w:r w:rsidR="00A90810" w:rsidRPr="00C63E60" w:rsidDel="000261BA">
          <w:rPr>
            <w:rFonts w:hint="eastAsia"/>
            <w:color w:val="00B0F0"/>
            <w:lang w:val="pt-BR"/>
          </w:rPr>
          <w:delText xml:space="preserve"> </w:delText>
        </w:r>
        <w:r w:rsidR="00A90810" w:rsidRPr="007C7C7D" w:rsidDel="000261BA">
          <w:rPr>
            <w:color w:val="00B0F0"/>
            <w:lang w:val="pt-BR"/>
          </w:rPr>
          <w:fldChar w:fldCharType="begin"/>
        </w:r>
        <w:r w:rsidR="00A90810" w:rsidRPr="00C63E60" w:rsidDel="000261BA">
          <w:rPr>
            <w:color w:val="00B0F0"/>
            <w:lang w:val="pt-BR"/>
          </w:rPr>
          <w:delInstrText xml:space="preserve"> </w:delInstrText>
        </w:r>
        <w:r w:rsidR="00A90810" w:rsidRPr="00C63E60" w:rsidDel="000261BA">
          <w:rPr>
            <w:rFonts w:hint="eastAsia"/>
            <w:color w:val="00B0F0"/>
            <w:lang w:val="pt-BR"/>
          </w:rPr>
          <w:delInstrText>REF _Ref519175620 \w \h</w:delInstrText>
        </w:r>
        <w:r w:rsidR="00A90810" w:rsidRPr="00C63E60" w:rsidDel="000261BA">
          <w:rPr>
            <w:color w:val="00B0F0"/>
            <w:lang w:val="pt-BR"/>
          </w:rPr>
          <w:delInstrText xml:space="preserve"> </w:delInstrText>
        </w:r>
        <w:r w:rsidR="00C63E60" w:rsidDel="000261BA">
          <w:rPr>
            <w:color w:val="00B0F0"/>
            <w:lang w:val="pt-BR"/>
          </w:rPr>
          <w:delInstrText xml:space="preserve"> \* MERGEFORMAT </w:delInstrText>
        </w:r>
        <w:r w:rsidR="00A90810" w:rsidRPr="007C7C7D" w:rsidDel="000261BA">
          <w:rPr>
            <w:color w:val="00B0F0"/>
            <w:lang w:val="pt-BR"/>
          </w:rPr>
        </w:r>
        <w:r w:rsidR="00A90810" w:rsidRPr="007C7C7D" w:rsidDel="000261BA">
          <w:rPr>
            <w:color w:val="00B0F0"/>
            <w:lang w:val="pt-BR"/>
          </w:rPr>
          <w:fldChar w:fldCharType="separate"/>
        </w:r>
        <w:r w:rsidR="00A90810" w:rsidRPr="00C63E60" w:rsidDel="000261BA">
          <w:rPr>
            <w:color w:val="00B0F0"/>
            <w:lang w:val="pt-BR"/>
          </w:rPr>
          <w:delText>[12]</w:delText>
        </w:r>
        <w:r w:rsidR="00A90810" w:rsidRPr="007C7C7D" w:rsidDel="000261BA">
          <w:rPr>
            <w:color w:val="00B0F0"/>
            <w:lang w:val="pt-BR"/>
          </w:rPr>
          <w:fldChar w:fldCharType="end"/>
        </w:r>
        <w:r w:rsidR="00A90810" w:rsidRPr="00C63E60" w:rsidDel="000261BA">
          <w:rPr>
            <w:color w:val="00B0F0"/>
            <w:lang w:val="pt-BR"/>
          </w:rPr>
          <w:delText>(A. Grover, KDD 2016)</w:delText>
        </w:r>
        <w:r w:rsidDel="000261BA">
          <w:rPr>
            <w:rFonts w:hint="eastAsia"/>
          </w:rPr>
          <w:delText>提出了使用</w:delText>
        </w:r>
        <w:r w:rsidRPr="00933174" w:rsidDel="000261BA">
          <w:rPr>
            <w:highlight w:val="yellow"/>
            <w:lang w:val="pt-BR"/>
          </w:rPr>
          <w:delText>node2vec</w:delText>
        </w:r>
        <w:r w:rsidDel="000261BA">
          <w:rPr>
            <w:rFonts w:hint="eastAsia"/>
          </w:rPr>
          <w:delText>进行</w:delText>
        </w:r>
        <w:r w:rsidDel="000261BA">
          <w:delText>网络降维</w:delText>
        </w:r>
        <w:r w:rsidR="00C34D60" w:rsidDel="000261BA">
          <w:rPr>
            <w:rFonts w:hint="eastAsia"/>
          </w:rPr>
          <w:delText>。</w:delText>
        </w:r>
        <w:r w:rsidDel="000261BA">
          <w:rPr>
            <w:rFonts w:hint="eastAsia"/>
          </w:rPr>
          <w:delText>该算法设计了</w:delText>
        </w:r>
        <w:r w:rsidRPr="007C2477" w:rsidDel="000261BA">
          <w:delText>和</w:delText>
        </w:r>
        <w:r w:rsidRPr="00A34123" w:rsidDel="000261BA">
          <w:rPr>
            <w:lang w:val="pt-BR"/>
          </w:rPr>
          <w:delText>DeepWalk</w:delText>
        </w:r>
        <w:r w:rsidDel="000261BA">
          <w:rPr>
            <w:rFonts w:hint="eastAsia"/>
          </w:rPr>
          <w:delText>不一样的</w:delText>
        </w:r>
        <w:r w:rsidRPr="007C2477" w:rsidDel="000261BA">
          <w:delText>随机游走策略</w:delText>
        </w:r>
        <w:r w:rsidRPr="00A34123" w:rsidDel="000261BA">
          <w:rPr>
            <w:rFonts w:hint="eastAsia"/>
            <w:lang w:val="pt-BR"/>
          </w:rPr>
          <w:delText>，</w:delText>
        </w:r>
        <w:r w:rsidRPr="007C2477" w:rsidDel="000261BA">
          <w:delText>相比于使用一般采样策略的</w:delText>
        </w:r>
        <w:r w:rsidRPr="00A34123" w:rsidDel="000261BA">
          <w:rPr>
            <w:lang w:val="pt-BR"/>
          </w:rPr>
          <w:delText>DeepWalk</w:delText>
        </w:r>
        <w:r w:rsidRPr="00A34123" w:rsidDel="000261BA">
          <w:rPr>
            <w:rFonts w:hint="eastAsia"/>
            <w:lang w:val="pt-BR"/>
          </w:rPr>
          <w:delText>，</w:delText>
        </w:r>
        <w:r w:rsidRPr="00F70A47" w:rsidDel="000261BA">
          <w:rPr>
            <w:highlight w:val="yellow"/>
            <w:lang w:val="pt-BR"/>
          </w:rPr>
          <w:delText>node2vec</w:delText>
        </w:r>
        <w:r w:rsidRPr="00F70A47" w:rsidDel="000261BA">
          <w:rPr>
            <w:highlight w:val="yellow"/>
          </w:rPr>
          <w:delText>结合了深度游走和广度游走</w:delText>
        </w:r>
        <w:r w:rsidR="00C34D60" w:rsidRPr="00F70A47" w:rsidDel="000261BA">
          <w:rPr>
            <w:rFonts w:hint="eastAsia"/>
            <w:highlight w:val="yellow"/>
          </w:rPr>
          <w:delText>两种</w:delText>
        </w:r>
        <w:r w:rsidR="00C34D60" w:rsidRPr="00F70A47" w:rsidDel="000261BA">
          <w:rPr>
            <w:highlight w:val="yellow"/>
          </w:rPr>
          <w:delText>策略</w:delText>
        </w:r>
        <w:r w:rsidRPr="00A34123" w:rsidDel="000261BA">
          <w:rPr>
            <w:rFonts w:hint="eastAsia"/>
            <w:lang w:val="pt-BR"/>
          </w:rPr>
          <w:delText>，</w:delText>
        </w:r>
        <w:r w:rsidDel="000261BA">
          <w:rPr>
            <w:rFonts w:hint="eastAsia"/>
          </w:rPr>
          <w:delText>如图</w:delText>
        </w:r>
        <w:r w:rsidR="0030708E" w:rsidDel="000261BA">
          <w:rPr>
            <w:lang w:val="pt-BR"/>
          </w:rPr>
          <w:delText>3</w:delText>
        </w:r>
        <w:r w:rsidR="0030708E" w:rsidDel="000261BA">
          <w:rPr>
            <w:rFonts w:hint="eastAsia"/>
            <w:lang w:val="pt-BR"/>
          </w:rPr>
          <w:delText>-</w:delText>
        </w:r>
        <w:r w:rsidR="0030708E" w:rsidDel="000261BA">
          <w:rPr>
            <w:lang w:val="pt-BR"/>
          </w:rPr>
          <w:delText>3</w:delText>
        </w:r>
        <w:r w:rsidDel="000261BA">
          <w:rPr>
            <w:rFonts w:hint="eastAsia"/>
          </w:rPr>
          <w:delText>所示</w:delText>
        </w:r>
        <w:r w:rsidRPr="007C2477" w:rsidDel="000261BA">
          <w:delText>。</w:delText>
        </w:r>
        <w:r w:rsidDel="000261BA">
          <w:rPr>
            <w:rFonts w:hint="eastAsia"/>
          </w:rPr>
          <w:delText>在优化的时候</w:delText>
        </w:r>
        <w:r w:rsidRPr="00F70A47" w:rsidDel="000261BA">
          <w:rPr>
            <w:rFonts w:hint="eastAsia"/>
            <w:lang w:val="pt-BR"/>
          </w:rPr>
          <w:delText>，</w:delText>
        </w:r>
        <w:r w:rsidRPr="00F70A47" w:rsidDel="000261BA">
          <w:rPr>
            <w:rFonts w:hint="eastAsia"/>
            <w:lang w:val="pt-BR"/>
          </w:rPr>
          <w:delText>node</w:delText>
        </w:r>
        <w:r w:rsidRPr="00F70A47" w:rsidDel="000261BA">
          <w:rPr>
            <w:lang w:val="pt-BR"/>
          </w:rPr>
          <w:delText>2</w:delText>
        </w:r>
        <w:r w:rsidRPr="00F70A47" w:rsidDel="000261BA">
          <w:rPr>
            <w:rFonts w:hint="eastAsia"/>
            <w:lang w:val="pt-BR"/>
          </w:rPr>
          <w:delText>vec</w:delText>
        </w:r>
        <w:r w:rsidDel="000261BA">
          <w:rPr>
            <w:rFonts w:hint="eastAsia"/>
          </w:rPr>
          <w:delText>采用了</w:delText>
        </w:r>
        <w:r w:rsidRPr="00F70A47" w:rsidDel="000261BA">
          <w:rPr>
            <w:lang w:val="pt-BR"/>
          </w:rPr>
          <w:delText>negative sampling</w:delText>
        </w:r>
        <w:r w:rsidRPr="00677750" w:rsidDel="000261BA">
          <w:rPr>
            <w:rFonts w:hint="eastAsia"/>
          </w:rPr>
          <w:delText>进行模型</w:delText>
        </w:r>
        <w:r w:rsidDel="000261BA">
          <w:rPr>
            <w:rFonts w:hint="eastAsia"/>
          </w:rPr>
          <w:delText>参数</w:delText>
        </w:r>
        <w:r w:rsidRPr="00677750" w:rsidDel="000261BA">
          <w:rPr>
            <w:rFonts w:hint="eastAsia"/>
          </w:rPr>
          <w:delText>的加速</w:delText>
        </w:r>
        <w:r w:rsidDel="000261BA">
          <w:rPr>
            <w:rFonts w:hint="eastAsia"/>
          </w:rPr>
          <w:delText>学习。</w:delText>
        </w:r>
      </w:del>
    </w:p>
    <w:p w14:paraId="7FDCF5D3" w14:textId="4AE366F8" w:rsidR="009C2B33" w:rsidDel="000261BA" w:rsidRDefault="009C2B33">
      <w:pPr>
        <w:ind w:firstLine="420"/>
        <w:rPr>
          <w:del w:id="229" w:author="Administrator" w:date="2019-04-23T15:57:00Z"/>
        </w:rPr>
        <w:pPrChange w:id="230" w:author="Administrator" w:date="2019-04-23T15:57:00Z">
          <w:pPr>
            <w:jc w:val="center"/>
          </w:pPr>
        </w:pPrChange>
      </w:pPr>
      <w:del w:id="231" w:author="Administrator" w:date="2019-04-23T15:57:00Z">
        <w:r w:rsidDel="000261BA">
          <w:rPr>
            <w:noProof/>
          </w:rPr>
          <w:drawing>
            <wp:inline distT="0" distB="0" distL="0" distR="0" wp14:anchorId="0994885D" wp14:editId="24503B8E">
              <wp:extent cx="1344386" cy="976387"/>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95532" cy="1013533"/>
                      </a:xfrm>
                      <a:prstGeom prst="rect">
                        <a:avLst/>
                      </a:prstGeom>
                    </pic:spPr>
                  </pic:pic>
                </a:graphicData>
              </a:graphic>
            </wp:inline>
          </w:drawing>
        </w:r>
      </w:del>
    </w:p>
    <w:p w14:paraId="5ACF8F72" w14:textId="4C2592F2" w:rsidR="009C2B33" w:rsidRPr="00235693" w:rsidDel="000261BA" w:rsidRDefault="009C2B33">
      <w:pPr>
        <w:ind w:firstLine="420"/>
        <w:rPr>
          <w:del w:id="232" w:author="Administrator" w:date="2019-04-23T15:57:00Z"/>
          <w:rFonts w:ascii="仿宋_GB2312" w:eastAsia="仿宋_GB2312"/>
          <w:lang w:val="pt-BR"/>
        </w:rPr>
        <w:pPrChange w:id="233" w:author="Administrator" w:date="2019-04-23T15:57:00Z">
          <w:pPr>
            <w:ind w:firstLine="420"/>
            <w:jc w:val="center"/>
          </w:pPr>
        </w:pPrChange>
      </w:pPr>
      <w:del w:id="234"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3</w:delText>
        </w:r>
        <w:r w:rsidR="00235693" w:rsidRPr="00235693" w:rsidDel="000261BA">
          <w:rPr>
            <w:rFonts w:ascii="仿宋_GB2312" w:eastAsia="仿宋_GB2312"/>
            <w:lang w:val="pt-BR"/>
          </w:rPr>
          <w:delText xml:space="preserve"> </w:delText>
        </w:r>
        <w:r w:rsidRPr="00235693" w:rsidDel="000261BA">
          <w:rPr>
            <w:rFonts w:ascii="仿宋_GB2312" w:eastAsia="仿宋_GB2312" w:hint="eastAsia"/>
            <w:lang w:val="pt-BR"/>
          </w:rPr>
          <w:delText>node</w:delText>
        </w:r>
        <w:r w:rsidRPr="00235693" w:rsidDel="000261BA">
          <w:rPr>
            <w:rFonts w:ascii="仿宋_GB2312" w:eastAsia="仿宋_GB2312"/>
            <w:lang w:val="pt-BR"/>
          </w:rPr>
          <w:delText>2</w:delText>
        </w:r>
        <w:r w:rsidRPr="00235693" w:rsidDel="000261BA">
          <w:rPr>
            <w:rFonts w:ascii="仿宋_GB2312" w:eastAsia="仿宋_GB2312" w:hint="eastAsia"/>
            <w:lang w:val="pt-BR"/>
          </w:rPr>
          <w:delText>vec随机游走策略示意图</w:delText>
        </w:r>
        <w:r w:rsidRPr="00235693" w:rsidDel="000261BA">
          <w:rPr>
            <w:rFonts w:ascii="仿宋_GB2312" w:eastAsia="仿宋_GB2312"/>
            <w:lang w:val="pt-BR"/>
          </w:rPr>
          <w:delText>[12]</w:delText>
        </w:r>
      </w:del>
    </w:p>
    <w:p w14:paraId="67BEE28D" w14:textId="280F2DE1" w:rsidR="009C2B33" w:rsidRPr="00235693" w:rsidDel="000261BA" w:rsidRDefault="009C2B33">
      <w:pPr>
        <w:ind w:firstLine="420"/>
        <w:rPr>
          <w:del w:id="235" w:author="Administrator" w:date="2019-04-23T15:57:00Z"/>
          <w:rFonts w:ascii="仿宋_GB2312" w:eastAsia="仿宋_GB2312"/>
          <w:lang w:val="pt-BR"/>
        </w:rPr>
        <w:pPrChange w:id="236" w:author="Administrator" w:date="2019-04-23T15:57:00Z">
          <w:pPr>
            <w:ind w:firstLine="420"/>
            <w:jc w:val="center"/>
          </w:pPr>
        </w:pPrChange>
      </w:pPr>
      <w:del w:id="237" w:author="Administrator" w:date="2019-04-23T15:57:00Z">
        <w:r w:rsidRPr="00235693" w:rsidDel="000261BA">
          <w:rPr>
            <w:rFonts w:ascii="仿宋_GB2312" w:eastAsia="仿宋_GB2312" w:hint="eastAsia"/>
            <w:lang w:val="pt-BR"/>
          </w:rPr>
          <w:delText>walker已经从节点t游走到节点v，现在的状态以节点v为起始点</w:delText>
        </w:r>
      </w:del>
    </w:p>
    <w:p w14:paraId="210628C5" w14:textId="671B9621" w:rsidR="009C2B33" w:rsidDel="000261BA" w:rsidRDefault="009C2B33" w:rsidP="00F9582F">
      <w:pPr>
        <w:ind w:firstLine="420"/>
        <w:rPr>
          <w:del w:id="238" w:author="Administrator" w:date="2019-04-23T15:57:00Z"/>
        </w:rPr>
      </w:pPr>
      <w:del w:id="239" w:author="Administrator" w:date="2019-04-23T15:57:00Z">
        <w:r w:rsidRPr="007C2477" w:rsidDel="000261BA">
          <w:rPr>
            <w:rFonts w:hint="eastAsia"/>
          </w:rPr>
          <w:delText>结构一致性</w:delText>
        </w:r>
        <w:r w:rsidRPr="00E150FA" w:rsidDel="000261BA">
          <w:rPr>
            <w:rFonts w:hint="eastAsia"/>
            <w:lang w:val="pt-BR"/>
          </w:rPr>
          <w:delText>(</w:delText>
        </w:r>
        <w:r w:rsidRPr="00E150FA" w:rsidDel="000261BA">
          <w:rPr>
            <w:lang w:val="pt-BR"/>
          </w:rPr>
          <w:delText>structural identify</w:delText>
        </w:r>
        <w:r w:rsidRPr="00E150FA" w:rsidDel="000261BA">
          <w:rPr>
            <w:rFonts w:hint="eastAsia"/>
            <w:lang w:val="pt-BR"/>
          </w:rPr>
          <w:delText>)</w:delText>
        </w:r>
        <w:r w:rsidRPr="007C2477" w:rsidDel="000261BA">
          <w:rPr>
            <w:rFonts w:hint="eastAsia"/>
          </w:rPr>
          <w:delText>是指通过依靠网络结构来识别节点</w:delText>
        </w:r>
        <w:r w:rsidR="00E150FA" w:rsidRPr="00E150FA" w:rsidDel="000261BA">
          <w:rPr>
            <w:rFonts w:hint="eastAsia"/>
            <w:lang w:val="pt-BR"/>
          </w:rPr>
          <w:delText>，</w:delText>
        </w:r>
        <w:r w:rsidRPr="007C2477" w:rsidDel="000261BA">
          <w:rPr>
            <w:rFonts w:hint="eastAsia"/>
          </w:rPr>
          <w:delText>这样可以识别出在网络中</w:delText>
        </w:r>
        <w:r w:rsidDel="000261BA">
          <w:rPr>
            <w:rFonts w:hint="eastAsia"/>
          </w:rPr>
          <w:delText>相距很远但具有相似</w:delText>
        </w:r>
        <w:r w:rsidRPr="007C2477" w:rsidDel="000261BA">
          <w:rPr>
            <w:rFonts w:hint="eastAsia"/>
          </w:rPr>
          <w:delText>功能或担当</w:delText>
        </w:r>
        <w:r w:rsidDel="000261BA">
          <w:rPr>
            <w:rFonts w:hint="eastAsia"/>
          </w:rPr>
          <w:delText>相似</w:delText>
        </w:r>
        <w:r w:rsidRPr="007C2477" w:rsidDel="000261BA">
          <w:rPr>
            <w:rFonts w:hint="eastAsia"/>
          </w:rPr>
          <w:delText>角色的节点</w:delText>
        </w:r>
        <w:r w:rsidR="008A7AF2" w:rsidDel="000261BA">
          <w:rPr>
            <w:rFonts w:hint="eastAsia"/>
          </w:rPr>
          <w:delText>对</w:delText>
        </w:r>
        <w:r w:rsidRPr="007C2477" w:rsidDel="000261BA">
          <w:rPr>
            <w:rFonts w:hint="eastAsia"/>
          </w:rPr>
          <w:delText>。</w:delText>
        </w:r>
        <w:r w:rsidR="00E150FA" w:rsidRPr="00E4780A" w:rsidDel="000261BA">
          <w:delText>Leonardo F. R. Ribeiro</w:delText>
        </w:r>
        <w:r w:rsidR="00E150FA" w:rsidDel="000261BA">
          <w:delText xml:space="preserve"> </w:delText>
        </w:r>
        <w:r w:rsidR="00E150FA" w:rsidRPr="00352E96" w:rsidDel="000261BA">
          <w:delText>et al.</w:delText>
        </w:r>
        <w:r w:rsidR="00015B69" w:rsidRPr="00C63E60" w:rsidDel="000261BA">
          <w:rPr>
            <w:color w:val="00B0F0"/>
            <w:lang w:val="pt-BR"/>
          </w:rPr>
          <w:fldChar w:fldCharType="begin"/>
        </w:r>
        <w:r w:rsidR="00015B69" w:rsidRPr="00C63E60" w:rsidDel="000261BA">
          <w:rPr>
            <w:color w:val="00B0F0"/>
            <w:lang w:val="pt-BR"/>
          </w:rPr>
          <w:delInstrText xml:space="preserve"> </w:delInstrText>
        </w:r>
        <w:r w:rsidR="00015B69" w:rsidRPr="00C63E60" w:rsidDel="000261BA">
          <w:rPr>
            <w:rFonts w:hint="eastAsia"/>
            <w:color w:val="00B0F0"/>
            <w:lang w:val="pt-BR"/>
          </w:rPr>
          <w:delInstrText>REF _Ref519175895 \w \h</w:delInstrText>
        </w:r>
        <w:r w:rsidR="00015B69" w:rsidRPr="00C63E60" w:rsidDel="000261BA">
          <w:rPr>
            <w:color w:val="00B0F0"/>
            <w:lang w:val="pt-BR"/>
          </w:rPr>
          <w:delInstrText xml:space="preserve"> </w:delInstrText>
        </w:r>
        <w:r w:rsidR="00C63E60" w:rsidDel="000261BA">
          <w:rPr>
            <w:color w:val="00B0F0"/>
            <w:lang w:val="pt-BR"/>
          </w:rPr>
          <w:delInstrText xml:space="preserve"> \* MERGEFORMAT </w:delInstrText>
        </w:r>
        <w:r w:rsidR="00015B69" w:rsidRPr="00C63E60" w:rsidDel="000261BA">
          <w:rPr>
            <w:color w:val="00B0F0"/>
            <w:lang w:val="pt-BR"/>
          </w:rPr>
        </w:r>
        <w:r w:rsidR="00015B69" w:rsidRPr="00C63E60" w:rsidDel="000261BA">
          <w:rPr>
            <w:color w:val="00B0F0"/>
            <w:lang w:val="pt-BR"/>
          </w:rPr>
          <w:fldChar w:fldCharType="separate"/>
        </w:r>
        <w:r w:rsidR="00015B69" w:rsidRPr="00C63E60" w:rsidDel="000261BA">
          <w:rPr>
            <w:color w:val="00B0F0"/>
            <w:lang w:val="pt-BR"/>
          </w:rPr>
          <w:delText>[13]</w:delText>
        </w:r>
        <w:r w:rsidR="00015B69" w:rsidRPr="00C63E60" w:rsidDel="000261BA">
          <w:rPr>
            <w:color w:val="00B0F0"/>
            <w:lang w:val="pt-BR"/>
          </w:rPr>
          <w:fldChar w:fldCharType="end"/>
        </w:r>
        <w:r w:rsidR="00015B69" w:rsidRPr="00C63E60" w:rsidDel="000261BA">
          <w:rPr>
            <w:color w:val="00B0F0"/>
            <w:lang w:val="pt-BR"/>
          </w:rPr>
          <w:delText xml:space="preserve"> (Leonardo F. R. Ribeiro, KDD 2017)</w:delText>
        </w:r>
        <w:r w:rsidR="00015B69" w:rsidRPr="00C63E60" w:rsidDel="000261BA">
          <w:rPr>
            <w:rFonts w:hint="eastAsia"/>
            <w:color w:val="00B0F0"/>
            <w:lang w:val="pt-BR"/>
          </w:rPr>
          <w:delText xml:space="preserve"> </w:delText>
        </w:r>
        <w:r w:rsidRPr="007C2477" w:rsidDel="000261BA">
          <w:rPr>
            <w:rFonts w:hint="eastAsia"/>
          </w:rPr>
          <w:delText>指出</w:delText>
        </w:r>
        <w:r w:rsidR="00E150FA" w:rsidDel="000261BA">
          <w:rPr>
            <w:rFonts w:hint="eastAsia"/>
          </w:rPr>
          <w:delText>，</w:delText>
        </w:r>
        <w:r w:rsidRPr="007C2477" w:rsidDel="000261BA">
          <w:rPr>
            <w:rFonts w:hint="eastAsia"/>
          </w:rPr>
          <w:delText>现有的</w:delText>
        </w:r>
        <w:r w:rsidRPr="007C2477" w:rsidDel="000261BA">
          <w:rPr>
            <w:rFonts w:hint="eastAsia"/>
          </w:rPr>
          <w:delText>NRL</w:delText>
        </w:r>
        <w:r w:rsidRPr="007C2477" w:rsidDel="000261BA">
          <w:rPr>
            <w:rFonts w:hint="eastAsia"/>
          </w:rPr>
          <w:delText>中，节点的表示一般由节点和边的属性决定，单独考虑网络结构是一个更具挑战的任务。</w:delText>
        </w:r>
        <w:r w:rsidR="0030708E" w:rsidDel="000261BA">
          <w:rPr>
            <w:rFonts w:hint="eastAsia"/>
          </w:rPr>
          <w:delText>像</w:delText>
        </w:r>
        <w:r w:rsidRPr="007C2477" w:rsidDel="000261BA">
          <w:rPr>
            <w:rFonts w:hint="eastAsia"/>
          </w:rPr>
          <w:delText>DeepWalk</w:delText>
        </w:r>
        <w:r w:rsidRPr="007C2477" w:rsidDel="000261BA">
          <w:rPr>
            <w:rFonts w:hint="eastAsia"/>
          </w:rPr>
          <w:delText>和</w:delText>
        </w:r>
        <w:r w:rsidRPr="007C2477" w:rsidDel="000261BA">
          <w:rPr>
            <w:rFonts w:hint="eastAsia"/>
          </w:rPr>
          <w:delText>node</w:delText>
        </w:r>
        <w:r w:rsidRPr="007C2477" w:rsidDel="000261BA">
          <w:delText>2</w:delText>
        </w:r>
        <w:r w:rsidRPr="007C2477" w:rsidDel="000261BA">
          <w:rPr>
            <w:rFonts w:hint="eastAsia"/>
          </w:rPr>
          <w:delText>vec</w:delText>
        </w:r>
        <w:r w:rsidRPr="007C2477" w:rsidDel="000261BA">
          <w:rPr>
            <w:rFonts w:hint="eastAsia"/>
          </w:rPr>
          <w:delText>这样的算法，不能识别相隔较远的具有相似结构的节点，</w:delText>
        </w:r>
        <w:r w:rsidR="00E150FA" w:rsidDel="000261BA">
          <w:rPr>
            <w:rFonts w:hint="eastAsia"/>
          </w:rPr>
          <w:delText>这是</w:delText>
        </w:r>
        <w:r w:rsidRPr="007C2477" w:rsidDel="000261BA">
          <w:rPr>
            <w:rFonts w:hint="eastAsia"/>
          </w:rPr>
          <w:delText>因为</w:delText>
        </w:r>
        <w:r w:rsidR="00E150FA" w:rsidDel="000261BA">
          <w:rPr>
            <w:rFonts w:hint="eastAsia"/>
          </w:rPr>
          <w:delText>这些算法</w:delText>
        </w:r>
        <w:r w:rsidRPr="007C2477" w:rsidDel="000261BA">
          <w:rPr>
            <w:rFonts w:hint="eastAsia"/>
          </w:rPr>
          <w:delText>的随机游走是在原始网络上一跳一跳进行的，这样构造出来的节点序列一定是由相邻的节点组成的。为解决这样的问题，</w:delText>
        </w:r>
        <w:r w:rsidRPr="00F90784" w:rsidDel="000261BA">
          <w:delText>Leonardo F. R. Ribeiro et al.</w:delText>
        </w:r>
        <w:r w:rsidRPr="00F90784" w:rsidDel="000261BA">
          <w:rPr>
            <w:rFonts w:hint="eastAsia"/>
          </w:rPr>
          <w:delText>提出了</w:delText>
        </w:r>
        <w:r w:rsidRPr="00E150FA" w:rsidDel="000261BA">
          <w:rPr>
            <w:highlight w:val="yellow"/>
          </w:rPr>
          <w:delText>struc2vec</w:delText>
        </w:r>
        <w:r w:rsidRPr="00E150FA" w:rsidDel="000261BA">
          <w:rPr>
            <w:rFonts w:hint="eastAsia"/>
            <w:highlight w:val="yellow"/>
          </w:rPr>
          <w:delText>框架</w:delText>
        </w:r>
        <w:r w:rsidR="00015B69" w:rsidRPr="00C63E60" w:rsidDel="000261BA">
          <w:rPr>
            <w:color w:val="00B0F0"/>
            <w:lang w:val="pt-BR"/>
          </w:rPr>
          <w:fldChar w:fldCharType="begin"/>
        </w:r>
        <w:r w:rsidR="00015B69" w:rsidRPr="00C63E60" w:rsidDel="000261BA">
          <w:rPr>
            <w:color w:val="00B0F0"/>
            <w:lang w:val="pt-BR"/>
          </w:rPr>
          <w:delInstrText xml:space="preserve"> </w:delInstrText>
        </w:r>
        <w:r w:rsidR="00015B69" w:rsidRPr="00C63E60" w:rsidDel="000261BA">
          <w:rPr>
            <w:rFonts w:hint="eastAsia"/>
            <w:color w:val="00B0F0"/>
            <w:lang w:val="pt-BR"/>
          </w:rPr>
          <w:delInstrText>REF _Ref519175895 \w \h</w:delInstrText>
        </w:r>
        <w:r w:rsidR="00015B69" w:rsidRPr="00C63E60" w:rsidDel="000261BA">
          <w:rPr>
            <w:color w:val="00B0F0"/>
            <w:lang w:val="pt-BR"/>
          </w:rPr>
          <w:delInstrText xml:space="preserve"> </w:delInstrText>
        </w:r>
        <w:r w:rsidR="00C63E60" w:rsidDel="000261BA">
          <w:rPr>
            <w:color w:val="00B0F0"/>
            <w:lang w:val="pt-BR"/>
          </w:rPr>
          <w:delInstrText xml:space="preserve"> \* MERGEFORMAT </w:delInstrText>
        </w:r>
        <w:r w:rsidR="00015B69" w:rsidRPr="00C63E60" w:rsidDel="000261BA">
          <w:rPr>
            <w:color w:val="00B0F0"/>
            <w:lang w:val="pt-BR"/>
          </w:rPr>
        </w:r>
        <w:r w:rsidR="00015B69" w:rsidRPr="00C63E60" w:rsidDel="000261BA">
          <w:rPr>
            <w:color w:val="00B0F0"/>
            <w:lang w:val="pt-BR"/>
          </w:rPr>
          <w:fldChar w:fldCharType="separate"/>
        </w:r>
        <w:r w:rsidR="00015B69" w:rsidRPr="00C63E60" w:rsidDel="000261BA">
          <w:rPr>
            <w:color w:val="00B0F0"/>
            <w:lang w:val="pt-BR"/>
          </w:rPr>
          <w:delText>[13]</w:delText>
        </w:r>
        <w:r w:rsidR="00015B69" w:rsidRPr="00C63E60" w:rsidDel="000261BA">
          <w:rPr>
            <w:color w:val="00B0F0"/>
            <w:lang w:val="pt-BR"/>
          </w:rPr>
          <w:fldChar w:fldCharType="end"/>
        </w:r>
        <w:r w:rsidR="00F501C1" w:rsidRPr="00C63E60" w:rsidDel="000261BA">
          <w:rPr>
            <w:color w:val="00B0F0"/>
            <w:lang w:val="pt-BR"/>
          </w:rPr>
          <w:delText xml:space="preserve"> (Leonardo F. R. Ribeiro, KDD 2017)</w:delText>
        </w:r>
        <w:r w:rsidR="00F501C1" w:rsidRPr="00C63E60" w:rsidDel="000261BA">
          <w:rPr>
            <w:rFonts w:hint="eastAsia"/>
            <w:color w:val="00B0F0"/>
            <w:lang w:val="pt-BR"/>
          </w:rPr>
          <w:delText xml:space="preserve"> </w:delText>
        </w:r>
        <w:r w:rsidRPr="007C2477" w:rsidDel="000261BA">
          <w:rPr>
            <w:rFonts w:hint="eastAsia"/>
          </w:rPr>
          <w:delText>。</w:delText>
        </w:r>
        <w:r w:rsidR="00916860" w:rsidDel="000261BA">
          <w:rPr>
            <w:rFonts w:hint="eastAsia"/>
          </w:rPr>
          <w:delText>虽然</w:delText>
        </w:r>
        <w:bookmarkStart w:id="240" w:name="OLE_LINK9"/>
        <w:bookmarkStart w:id="241" w:name="OLE_LINK10"/>
        <w:r w:rsidR="00916860" w:rsidDel="000261BA">
          <w:rPr>
            <w:rFonts w:hint="eastAsia"/>
          </w:rPr>
          <w:delText>struct2</w:delText>
        </w:r>
        <w:r w:rsidR="00916860" w:rsidDel="000261BA">
          <w:delText>vec</w:delText>
        </w:r>
        <w:bookmarkEnd w:id="240"/>
        <w:bookmarkEnd w:id="241"/>
        <w:r w:rsidR="00916860" w:rsidDel="000261BA">
          <w:rPr>
            <w:rFonts w:hint="eastAsia"/>
          </w:rPr>
          <w:delText>和</w:delText>
        </w:r>
        <w:r w:rsidR="00916860" w:rsidDel="000261BA">
          <w:delText>deepwalk</w:delText>
        </w:r>
        <w:r w:rsidR="00916860" w:rsidDel="000261BA">
          <w:delText>、</w:delText>
        </w:r>
        <w:r w:rsidR="00916860" w:rsidDel="000261BA">
          <w:delText>node2vec</w:delText>
        </w:r>
        <w:r w:rsidR="00916860" w:rsidDel="000261BA">
          <w:delText>一样</w:delText>
        </w:r>
        <w:r w:rsidR="00916860" w:rsidDel="000261BA">
          <w:rPr>
            <w:rFonts w:hint="eastAsia"/>
          </w:rPr>
          <w:delText>都只考虑了</w:delText>
        </w:r>
        <w:r w:rsidR="00916860" w:rsidDel="000261BA">
          <w:delText>网络结构</w:delText>
        </w:r>
        <w:r w:rsidR="00916860" w:rsidDel="000261BA">
          <w:rPr>
            <w:rFonts w:hint="eastAsia"/>
          </w:rPr>
          <w:delText>，</w:delText>
        </w:r>
        <w:r w:rsidRPr="00E150FA" w:rsidDel="000261BA">
          <w:rPr>
            <w:rFonts w:hint="eastAsia"/>
            <w:highlight w:val="yellow"/>
          </w:rPr>
          <w:delText>与之前的方法不同</w:delText>
        </w:r>
        <w:r w:rsidR="00916860" w:rsidDel="000261BA">
          <w:rPr>
            <w:rFonts w:hint="eastAsia"/>
            <w:highlight w:val="yellow"/>
          </w:rPr>
          <w:delText>的是</w:delText>
        </w:r>
        <w:r w:rsidRPr="00E150FA" w:rsidDel="000261BA">
          <w:rPr>
            <w:rFonts w:hint="eastAsia"/>
            <w:highlight w:val="yellow"/>
          </w:rPr>
          <w:delText>，</w:delText>
        </w:r>
        <w:r w:rsidR="00916860" w:rsidDel="000261BA">
          <w:rPr>
            <w:rFonts w:hint="eastAsia"/>
          </w:rPr>
          <w:delText>struct2</w:delText>
        </w:r>
        <w:r w:rsidR="00916860" w:rsidDel="000261BA">
          <w:delText>vec</w:delText>
        </w:r>
        <w:r w:rsidR="00916860" w:rsidDel="000261BA">
          <w:rPr>
            <w:rFonts w:hint="eastAsia"/>
          </w:rPr>
          <w:delText>还</w:delText>
        </w:r>
        <w:r w:rsidR="00916860" w:rsidDel="000261BA">
          <w:delText>考虑</w:delText>
        </w:r>
        <w:r w:rsidR="00916860" w:rsidDel="000261BA">
          <w:rPr>
            <w:rFonts w:hint="eastAsia"/>
          </w:rPr>
          <w:delText>了</w:delText>
        </w:r>
        <w:r w:rsidR="00916860" w:rsidDel="000261BA">
          <w:delText>网络</w:delText>
        </w:r>
        <w:r w:rsidR="00916860" w:rsidDel="000261BA">
          <w:rPr>
            <w:rFonts w:hint="eastAsia"/>
          </w:rPr>
          <w:delText>层次</w:delText>
        </w:r>
        <w:r w:rsidR="00916860" w:rsidDel="000261BA">
          <w:delText>。</w:delText>
        </w:r>
        <w:r w:rsidR="00916860" w:rsidDel="000261BA">
          <w:rPr>
            <w:rFonts w:hint="eastAsia"/>
          </w:rPr>
          <w:delText>通过层间游走，可以缩短实际是长距离的节点对的游走跳数，如在层数</w:delText>
        </w:r>
        <w:r w:rsidR="00916860" w:rsidDel="000261BA">
          <w:rPr>
            <w:rFonts w:hint="eastAsia"/>
          </w:rPr>
          <w:delText>k</w:delText>
        </w:r>
        <w:r w:rsidR="00916860" w:rsidDel="000261BA">
          <w:rPr>
            <w:rFonts w:hint="eastAsia"/>
          </w:rPr>
          <w:delText>的网络中，邻居节点可以是实际间隔为</w:delText>
        </w:r>
        <w:r w:rsidR="00916860" w:rsidDel="000261BA">
          <w:rPr>
            <w:rFonts w:hint="eastAsia"/>
          </w:rPr>
          <w:delText>k</w:delText>
        </w:r>
        <w:r w:rsidR="00916860" w:rsidDel="000261BA">
          <w:rPr>
            <w:rFonts w:hint="eastAsia"/>
          </w:rPr>
          <w:delText>跳的节点对。在</w:delText>
        </w:r>
        <w:r w:rsidR="00916860" w:rsidDel="000261BA">
          <w:rPr>
            <w:rFonts w:hint="eastAsia"/>
          </w:rPr>
          <w:delText>struct2</w:delText>
        </w:r>
        <w:r w:rsidR="00916860" w:rsidDel="000261BA">
          <w:delText>vec</w:delText>
        </w:r>
        <w:r w:rsidR="00916860" w:rsidDel="000261BA">
          <w:rPr>
            <w:rFonts w:hint="eastAsia"/>
          </w:rPr>
          <w:delText>中</w:delText>
        </w:r>
        <w:r w:rsidR="00916860" w:rsidDel="000261BA">
          <w:delText>，</w:delText>
        </w:r>
        <w:r w:rsidRPr="00E150FA" w:rsidDel="000261BA">
          <w:rPr>
            <w:rFonts w:hint="eastAsia"/>
            <w:highlight w:val="yellow"/>
          </w:rPr>
          <w:delText>原始网络被重建成多层结构的带权网络，每层的节点数为</w:delText>
        </w:r>
        <w:r w:rsidRPr="00A91FC5" w:rsidDel="000261BA">
          <w:rPr>
            <w:position w:val="-6"/>
            <w:highlight w:val="yellow"/>
          </w:rPr>
          <w:object w:dxaOrig="279" w:dyaOrig="279" w14:anchorId="7F0DB7F2">
            <v:shape id="_x0000_i1052" type="#_x0000_t75" style="width:13.15pt;height:13.15pt" o:ole="">
              <v:imagedata r:id="rId82" o:title=""/>
            </v:shape>
            <o:OLEObject Type="Embed" ProgID="Equation.DSMT4" ShapeID="_x0000_i1052" DrawAspect="Content" ObjectID="_1618126608" r:id="rId83"/>
          </w:object>
        </w:r>
        <w:r w:rsidRPr="007C2477" w:rsidDel="000261BA">
          <w:rPr>
            <w:rFonts w:hint="eastAsia"/>
          </w:rPr>
          <w:delText>，依据邻居规模</w:delText>
        </w:r>
        <w:r w:rsidRPr="00A252B7" w:rsidDel="000261BA">
          <w:rPr>
            <w:position w:val="-6"/>
          </w:rPr>
          <w:object w:dxaOrig="200" w:dyaOrig="279" w14:anchorId="4C56ACC2">
            <v:shape id="_x0000_i1053" type="#_x0000_t75" style="width:9.7pt;height:13.15pt" o:ole="">
              <v:imagedata r:id="rId84" o:title=""/>
            </v:shape>
            <o:OLEObject Type="Embed" ProgID="Equation.DSMT4" ShapeID="_x0000_i1053" DrawAspect="Content" ObjectID="_1618126609" r:id="rId85"/>
          </w:object>
        </w:r>
        <w:r w:rsidR="007C1058" w:rsidDel="000261BA">
          <w:rPr>
            <w:rFonts w:hint="eastAsia"/>
          </w:rPr>
          <w:delText>（即</w:delText>
        </w:r>
        <w:r w:rsidR="007C1058" w:rsidRPr="00A252B7" w:rsidDel="000261BA">
          <w:rPr>
            <w:position w:val="-6"/>
          </w:rPr>
          <w:object w:dxaOrig="200" w:dyaOrig="279" w14:anchorId="1CA5DE0A">
            <v:shape id="_x0000_i1054" type="#_x0000_t75" style="width:9.7pt;height:13.15pt" o:ole="">
              <v:imagedata r:id="rId84" o:title=""/>
            </v:shape>
            <o:OLEObject Type="Embed" ProgID="Equation.DSMT4" ShapeID="_x0000_i1054" DrawAspect="Content" ObjectID="_1618126610" r:id="rId86"/>
          </w:object>
        </w:r>
        <w:r w:rsidR="007C1058" w:rsidRPr="007C2477" w:rsidDel="000261BA">
          <w:rPr>
            <w:rFonts w:hint="eastAsia"/>
          </w:rPr>
          <w:delText>跳以内的节点集</w:delText>
        </w:r>
        <w:r w:rsidR="007C1058" w:rsidDel="000261BA">
          <w:rPr>
            <w:rFonts w:hint="eastAsia"/>
          </w:rPr>
          <w:delText>）</w:delText>
        </w:r>
        <w:r w:rsidRPr="007C2477" w:rsidDel="000261BA">
          <w:rPr>
            <w:rFonts w:hint="eastAsia"/>
          </w:rPr>
          <w:delText>将每层网络定义为第</w:delText>
        </w:r>
        <w:r w:rsidRPr="00A252B7" w:rsidDel="000261BA">
          <w:rPr>
            <w:position w:val="-6"/>
          </w:rPr>
          <w:object w:dxaOrig="200" w:dyaOrig="279" w14:anchorId="342E7368">
            <v:shape id="_x0000_i1055" type="#_x0000_t75" style="width:9.7pt;height:13.15pt" o:ole="">
              <v:imagedata r:id="rId84" o:title=""/>
            </v:shape>
            <o:OLEObject Type="Embed" ProgID="Equation.DSMT4" ShapeID="_x0000_i1055" DrawAspect="Content" ObjectID="_1618126611" r:id="rId87"/>
          </w:object>
        </w:r>
        <w:r w:rsidRPr="007C2477" w:rsidDel="000261BA">
          <w:rPr>
            <w:rFonts w:hint="eastAsia"/>
          </w:rPr>
          <w:delText>层</w:delText>
        </w:r>
        <w:r w:rsidR="007C1058" w:rsidDel="000261BA">
          <w:rPr>
            <w:rFonts w:hint="eastAsia"/>
          </w:rPr>
          <w:delText>，</w:delText>
        </w:r>
        <w:r w:rsidRPr="007C2477" w:rsidDel="000261BA">
          <w:rPr>
            <w:rFonts w:hint="eastAsia"/>
          </w:rPr>
          <w:delText>在每层网络计算所有的两两节点之间的相似度。</w:delText>
        </w:r>
        <w:r w:rsidR="007C1058" w:rsidDel="000261BA">
          <w:rPr>
            <w:rFonts w:hint="eastAsia"/>
          </w:rPr>
          <w:delText>该</w:delText>
        </w:r>
        <w:r w:rsidRPr="007C2477" w:rsidDel="000261BA">
          <w:rPr>
            <w:rFonts w:hint="eastAsia"/>
          </w:rPr>
          <w:delText>相似度由邻居节点集的度序列的距离表示</w:delText>
        </w:r>
        <w:r w:rsidDel="000261BA">
          <w:rPr>
            <w:rFonts w:hint="eastAsia"/>
          </w:rPr>
          <w:delText>，具体公式如下</w:delText>
        </w:r>
        <w:r w:rsidR="00154D1A" w:rsidDel="000261BA">
          <w:rPr>
            <w:rFonts w:hint="eastAsia"/>
          </w:rPr>
          <w:delText>式</w:delText>
        </w:r>
        <w:r w:rsidR="006C3FA6" w:rsidDel="000261BA">
          <w:delText>3</w:delText>
        </w:r>
        <w:r w:rsidR="00154D1A" w:rsidDel="000261BA">
          <w:rPr>
            <w:rFonts w:hint="eastAsia"/>
          </w:rPr>
          <w:delText>-</w:delText>
        </w:r>
        <w:r w:rsidR="00154D1A" w:rsidDel="000261BA">
          <w:delText>4</w:delText>
        </w:r>
        <w:r w:rsidDel="000261BA">
          <w:rPr>
            <w:rFonts w:hint="eastAsia"/>
          </w:rPr>
          <w:delText>：</w:delText>
        </w:r>
      </w:del>
    </w:p>
    <w:p w14:paraId="0456D67A" w14:textId="7C36EB5C" w:rsidR="009C2B33" w:rsidDel="000261BA" w:rsidRDefault="009C2B33">
      <w:pPr>
        <w:ind w:firstLine="420"/>
        <w:rPr>
          <w:del w:id="242" w:author="Administrator" w:date="2019-04-23T15:57:00Z"/>
        </w:rPr>
        <w:pPrChange w:id="243" w:author="Administrator" w:date="2019-04-23T15:57:00Z">
          <w:pPr>
            <w:spacing w:line="400" w:lineRule="exact"/>
            <w:ind w:firstLine="420"/>
            <w:jc w:val="center"/>
          </w:pPr>
        </w:pPrChange>
      </w:pPr>
      <w:del w:id="244" w:author="Administrator" w:date="2019-04-23T15:57:00Z">
        <w:r w:rsidRPr="00DB07FB" w:rsidDel="000261BA">
          <w:rPr>
            <w:position w:val="-12"/>
          </w:rPr>
          <w:object w:dxaOrig="6900" w:dyaOrig="360" w14:anchorId="4B75EB44">
            <v:shape id="_x0000_i1056" type="#_x0000_t75" style="width:338.85pt;height:16.55pt" o:ole="">
              <v:imagedata r:id="rId88" o:title=""/>
            </v:shape>
            <o:OLEObject Type="Embed" ProgID="Equation.DSMT4" ShapeID="_x0000_i1056" DrawAspect="Content" ObjectID="_1618126612" r:id="rId89"/>
          </w:object>
        </w:r>
        <w:r w:rsidR="007C1058"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4</w:delText>
        </w:r>
        <w:r w:rsidR="00BE7692" w:rsidDel="000261BA">
          <w:rPr>
            <w:rFonts w:hint="eastAsia"/>
          </w:rPr>
          <w:delText>）</w:delText>
        </w:r>
      </w:del>
    </w:p>
    <w:p w14:paraId="27832249" w14:textId="6588DF98" w:rsidR="00990AB2" w:rsidDel="000261BA" w:rsidRDefault="009C2B33">
      <w:pPr>
        <w:ind w:firstLine="420"/>
        <w:rPr>
          <w:del w:id="245" w:author="Administrator" w:date="2019-04-23T15:57:00Z"/>
        </w:rPr>
        <w:pPrChange w:id="246" w:author="Administrator" w:date="2019-04-23T15:57:00Z">
          <w:pPr>
            <w:spacing w:line="320" w:lineRule="exact"/>
            <w:ind w:firstLineChars="200" w:firstLine="420"/>
          </w:pPr>
        </w:pPrChange>
      </w:pPr>
      <w:del w:id="247" w:author="Administrator" w:date="2019-04-23T15:57:00Z">
        <w:r w:rsidDel="000261BA">
          <w:rPr>
            <w:rFonts w:hint="eastAsia"/>
          </w:rPr>
          <w:delText>其中，</w:delText>
        </w:r>
        <w:r w:rsidRPr="00DB07FB" w:rsidDel="000261BA">
          <w:rPr>
            <w:position w:val="-6"/>
          </w:rPr>
          <w:object w:dxaOrig="180" w:dyaOrig="220" w14:anchorId="05CF7250">
            <v:shape id="_x0000_i1057" type="#_x0000_t75" style="width:8pt;height:12pt" o:ole="">
              <v:imagedata r:id="rId90" o:title=""/>
            </v:shape>
            <o:OLEObject Type="Embed" ProgID="Equation.DSMT4" ShapeID="_x0000_i1057" DrawAspect="Content" ObjectID="_1618126613" r:id="rId91"/>
          </w:object>
        </w:r>
        <w:r w:rsidRPr="006247EC" w:rsidDel="000261BA">
          <w:rPr>
            <w:rFonts w:hint="eastAsia"/>
          </w:rPr>
          <w:delText>表示节点的度序列，</w:delText>
        </w:r>
        <w:r w:rsidRPr="00DB07FB" w:rsidDel="000261BA">
          <w:rPr>
            <w:position w:val="-10"/>
          </w:rPr>
          <w:object w:dxaOrig="220" w:dyaOrig="260" w14:anchorId="02611C0A">
            <v:shape id="_x0000_i1058" type="#_x0000_t75" style="width:12pt;height:12.55pt" o:ole="">
              <v:imagedata r:id="rId92" o:title=""/>
            </v:shape>
            <o:OLEObject Type="Embed" ProgID="Equation.DSMT4" ShapeID="_x0000_i1058" DrawAspect="Content" ObjectID="_1618126614" r:id="rId93"/>
          </w:object>
        </w:r>
        <w:r w:rsidRPr="006247EC" w:rsidDel="000261BA">
          <w:rPr>
            <w:rFonts w:hint="eastAsia"/>
          </w:rPr>
          <w:delText>是度序列的距离，</w:delText>
        </w:r>
        <w:r w:rsidRPr="00620104" w:rsidDel="000261BA">
          <w:rPr>
            <w:position w:val="-12"/>
          </w:rPr>
          <w:object w:dxaOrig="300" w:dyaOrig="360" w14:anchorId="627D6F37">
            <v:shape id="_x0000_i1059" type="#_x0000_t75" style="width:14.85pt;height:18.85pt" o:ole="">
              <v:imagedata r:id="rId94" o:title=""/>
            </v:shape>
            <o:OLEObject Type="Embed" ProgID="Equation.DSMT4" ShapeID="_x0000_i1059" DrawAspect="Content" ObjectID="_1618126615" r:id="rId95"/>
          </w:object>
        </w:r>
        <w:r w:rsidRPr="006247EC" w:rsidDel="000261BA">
          <w:rPr>
            <w:rFonts w:hint="eastAsia"/>
          </w:rPr>
          <w:delText>表示</w:delText>
        </w:r>
        <w:r w:rsidR="00990AB2" w:rsidRPr="00990AB2" w:rsidDel="000261BA">
          <w:rPr>
            <w:position w:val="-6"/>
          </w:rPr>
          <w:object w:dxaOrig="200" w:dyaOrig="279" w14:anchorId="01208B0C">
            <v:shape id="_x0000_i1060" type="#_x0000_t75" style="width:9.7pt;height:13.15pt" o:ole="">
              <v:imagedata r:id="rId96" o:title=""/>
            </v:shape>
            <o:OLEObject Type="Embed" ProgID="Equation.DSMT4" ShapeID="_x0000_i1060" DrawAspect="Content" ObjectID="_1618126616" r:id="rId97"/>
          </w:object>
        </w:r>
        <w:r w:rsidRPr="006247EC" w:rsidDel="000261BA">
          <w:rPr>
            <w:rFonts w:hint="eastAsia"/>
          </w:rPr>
          <w:delText>跳以内的邻居节点集。</w:delText>
        </w:r>
      </w:del>
    </w:p>
    <w:p w14:paraId="126EAFAF" w14:textId="6C19B25F" w:rsidR="009C2B33" w:rsidDel="000261BA" w:rsidRDefault="009C2B33">
      <w:pPr>
        <w:ind w:firstLine="420"/>
        <w:rPr>
          <w:del w:id="248" w:author="Administrator" w:date="2019-04-23T15:57:00Z"/>
        </w:rPr>
        <w:pPrChange w:id="249" w:author="Administrator" w:date="2019-04-23T15:57:00Z">
          <w:pPr>
            <w:spacing w:line="320" w:lineRule="exact"/>
            <w:ind w:firstLineChars="200" w:firstLine="420"/>
          </w:pPr>
        </w:pPrChange>
      </w:pPr>
      <w:del w:id="250" w:author="Administrator" w:date="2019-04-23T15:57:00Z">
        <w:r w:rsidRPr="007C2477" w:rsidDel="000261BA">
          <w:rPr>
            <w:rFonts w:hint="eastAsia"/>
          </w:rPr>
          <w:delText>在每层网络中，边是无向的，节点之间权重</w:delText>
        </w:r>
        <w:r w:rsidDel="000261BA">
          <w:rPr>
            <w:rFonts w:hint="eastAsia"/>
          </w:rPr>
          <w:delText>与</w:delText>
        </w:r>
        <w:r w:rsidRPr="007C2477" w:rsidDel="000261BA">
          <w:rPr>
            <w:rFonts w:hint="eastAsia"/>
          </w:rPr>
          <w:delText>节点的相似度</w:delText>
        </w:r>
        <w:r w:rsidDel="000261BA">
          <w:rPr>
            <w:rFonts w:hint="eastAsia"/>
          </w:rPr>
          <w:delText>有关：</w:delText>
        </w:r>
      </w:del>
    </w:p>
    <w:p w14:paraId="3B568A3E" w14:textId="1700712E" w:rsidR="009C2B33" w:rsidDel="000261BA" w:rsidRDefault="009C2B33">
      <w:pPr>
        <w:ind w:firstLine="420"/>
        <w:rPr>
          <w:del w:id="251" w:author="Administrator" w:date="2019-04-23T15:57:00Z"/>
        </w:rPr>
        <w:pPrChange w:id="252" w:author="Administrator" w:date="2019-04-23T15:57:00Z">
          <w:pPr>
            <w:spacing w:line="400" w:lineRule="exact"/>
            <w:ind w:firstLine="420"/>
            <w:jc w:val="center"/>
          </w:pPr>
        </w:pPrChange>
      </w:pPr>
      <w:del w:id="253" w:author="Administrator" w:date="2019-04-23T15:57:00Z">
        <w:r w:rsidRPr="00DB07FB" w:rsidDel="000261BA">
          <w:rPr>
            <w:position w:val="-12"/>
          </w:rPr>
          <w:object w:dxaOrig="2820" w:dyaOrig="380" w14:anchorId="5882EB5A">
            <v:shape id="_x0000_i1061" type="#_x0000_t75" style="width:139.45pt;height:17.15pt" o:ole="">
              <v:imagedata r:id="rId98" o:title=""/>
            </v:shape>
            <o:OLEObject Type="Embed" ProgID="Equation.DSMT4" ShapeID="_x0000_i1061" DrawAspect="Content" ObjectID="_1618126617" r:id="rId99"/>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5</w:delText>
        </w:r>
        <w:r w:rsidR="00BE7692" w:rsidDel="000261BA">
          <w:rPr>
            <w:rFonts w:hint="eastAsia"/>
          </w:rPr>
          <w:delText>）</w:delText>
        </w:r>
      </w:del>
    </w:p>
    <w:p w14:paraId="020232CF" w14:textId="3E986172" w:rsidR="009C2B33" w:rsidDel="000261BA" w:rsidRDefault="009C2B33">
      <w:pPr>
        <w:ind w:firstLine="420"/>
        <w:rPr>
          <w:del w:id="254" w:author="Administrator" w:date="2019-04-23T15:57:00Z"/>
        </w:rPr>
        <w:pPrChange w:id="255" w:author="Administrator" w:date="2019-04-23T15:57:00Z">
          <w:pPr>
            <w:ind w:firstLineChars="200" w:firstLine="420"/>
          </w:pPr>
        </w:pPrChange>
      </w:pPr>
      <w:del w:id="256" w:author="Administrator" w:date="2019-04-23T15:57:00Z">
        <w:r w:rsidRPr="007C2477" w:rsidDel="000261BA">
          <w:rPr>
            <w:rFonts w:hint="eastAsia"/>
          </w:rPr>
          <w:delText>而层间，存在第</w:delText>
        </w:r>
        <w:r w:rsidRPr="00A252B7" w:rsidDel="000261BA">
          <w:rPr>
            <w:position w:val="-6"/>
          </w:rPr>
          <w:object w:dxaOrig="200" w:dyaOrig="279" w14:anchorId="318BCB0B">
            <v:shape id="_x0000_i1062" type="#_x0000_t75" style="width:9.7pt;height:13.15pt" o:ole="">
              <v:imagedata r:id="rId84" o:title=""/>
            </v:shape>
            <o:OLEObject Type="Embed" ProgID="Equation.DSMT4" ShapeID="_x0000_i1062" DrawAspect="Content" ObjectID="_1618126618" r:id="rId100"/>
          </w:object>
        </w:r>
        <w:r w:rsidRPr="007C2477" w:rsidDel="000261BA">
          <w:rPr>
            <w:rFonts w:hint="eastAsia"/>
          </w:rPr>
          <w:delText>层节点</w:delText>
        </w:r>
        <w:r w:rsidRPr="00A252B7" w:rsidDel="000261BA">
          <w:rPr>
            <w:position w:val="-6"/>
          </w:rPr>
          <w:object w:dxaOrig="180" w:dyaOrig="220" w14:anchorId="5AF920CA">
            <v:shape id="_x0000_i1063" type="#_x0000_t75" style="width:8pt;height:12pt" o:ole="">
              <v:imagedata r:id="rId101" o:title=""/>
            </v:shape>
            <o:OLEObject Type="Embed" ProgID="Equation.DSMT4" ShapeID="_x0000_i1063" DrawAspect="Content" ObjectID="_1618126619" r:id="rId102"/>
          </w:object>
        </w:r>
        <w:r w:rsidRPr="007C2477" w:rsidDel="000261BA">
          <w:rPr>
            <w:rFonts w:hint="eastAsia"/>
          </w:rPr>
          <w:delText>指向第</w:delText>
        </w:r>
        <w:r w:rsidRPr="00A252B7" w:rsidDel="000261BA">
          <w:rPr>
            <w:position w:val="-6"/>
          </w:rPr>
          <w:object w:dxaOrig="420" w:dyaOrig="279" w14:anchorId="226BBD47">
            <v:shape id="_x0000_i1064" type="#_x0000_t75" style="width:20.55pt;height:13.15pt" o:ole="">
              <v:imagedata r:id="rId103" o:title=""/>
            </v:shape>
            <o:OLEObject Type="Embed" ProgID="Equation.DSMT4" ShapeID="_x0000_i1064" DrawAspect="Content" ObjectID="_1618126620" r:id="rId104"/>
          </w:object>
        </w:r>
        <w:r w:rsidRPr="007C2477" w:rsidDel="000261BA">
          <w:rPr>
            <w:rFonts w:hint="eastAsia"/>
          </w:rPr>
          <w:delText>层和第</w:delText>
        </w:r>
        <w:r w:rsidRPr="00A252B7" w:rsidDel="000261BA">
          <w:rPr>
            <w:position w:val="-6"/>
          </w:rPr>
          <w:object w:dxaOrig="480" w:dyaOrig="279" w14:anchorId="1A4902BE">
            <v:shape id="_x0000_i1065" type="#_x0000_t75" style="width:24pt;height:13.15pt" o:ole="">
              <v:imagedata r:id="rId105" o:title=""/>
            </v:shape>
            <o:OLEObject Type="Embed" ProgID="Equation.DSMT4" ShapeID="_x0000_i1065" DrawAspect="Content" ObjectID="_1618126621" r:id="rId106"/>
          </w:object>
        </w:r>
        <w:r w:rsidRPr="007C2477" w:rsidDel="000261BA">
          <w:rPr>
            <w:rFonts w:hint="eastAsia"/>
          </w:rPr>
          <w:delText>层网络的同一节点</w:delText>
        </w:r>
        <w:r w:rsidRPr="00A252B7" w:rsidDel="000261BA">
          <w:rPr>
            <w:position w:val="-6"/>
          </w:rPr>
          <w:object w:dxaOrig="180" w:dyaOrig="220" w14:anchorId="7DFB0478">
            <v:shape id="_x0000_i1066" type="#_x0000_t75" style="width:8pt;height:12pt" o:ole="">
              <v:imagedata r:id="rId101" o:title=""/>
            </v:shape>
            <o:OLEObject Type="Embed" ProgID="Equation.DSMT4" ShapeID="_x0000_i1066" DrawAspect="Content" ObjectID="_1618126622" r:id="rId107"/>
          </w:object>
        </w:r>
        <w:r w:rsidRPr="007C2477" w:rsidDel="000261BA">
          <w:rPr>
            <w:rFonts w:hint="eastAsia"/>
          </w:rPr>
          <w:delText>的有向边</w:delText>
        </w:r>
        <w:r w:rsidDel="000261BA">
          <w:rPr>
            <w:rFonts w:hint="eastAsia"/>
          </w:rPr>
          <w:delText>：</w:delText>
        </w:r>
      </w:del>
    </w:p>
    <w:p w14:paraId="2963F136" w14:textId="2E453B30" w:rsidR="009C2B33" w:rsidDel="000261BA" w:rsidRDefault="009C2B33">
      <w:pPr>
        <w:ind w:firstLine="420"/>
        <w:rPr>
          <w:del w:id="257" w:author="Administrator" w:date="2019-04-23T15:57:00Z"/>
        </w:rPr>
        <w:pPrChange w:id="258" w:author="Administrator" w:date="2019-04-23T15:57:00Z">
          <w:pPr>
            <w:ind w:firstLine="420"/>
            <w:jc w:val="center"/>
          </w:pPr>
        </w:pPrChange>
      </w:pPr>
      <w:del w:id="259" w:author="Administrator" w:date="2019-04-23T15:57:00Z">
        <w:r w:rsidRPr="00996A8C" w:rsidDel="000261BA">
          <w:rPr>
            <w:position w:val="-68"/>
          </w:rPr>
          <w:object w:dxaOrig="4140" w:dyaOrig="1340" w14:anchorId="21E75A72">
            <v:shape id="_x0000_i1067" type="#_x0000_t75" style="width:204pt;height:64pt" o:ole="">
              <v:imagedata r:id="rId108" o:title=""/>
            </v:shape>
            <o:OLEObject Type="Embed" ProgID="Equation.DSMT4" ShapeID="_x0000_i1067" DrawAspect="Content" ObjectID="_1618126623" r:id="rId109"/>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6</w:delText>
        </w:r>
        <w:r w:rsidR="00BE7692" w:rsidDel="000261BA">
          <w:rPr>
            <w:rFonts w:hint="eastAsia"/>
          </w:rPr>
          <w:delText>）</w:delText>
        </w:r>
      </w:del>
    </w:p>
    <w:p w14:paraId="7A297F6E" w14:textId="164C41BE" w:rsidR="009C2B33" w:rsidDel="000261BA" w:rsidRDefault="009C2B33">
      <w:pPr>
        <w:ind w:firstLine="420"/>
        <w:rPr>
          <w:del w:id="260" w:author="Administrator" w:date="2019-04-23T15:57:00Z"/>
        </w:rPr>
        <w:pPrChange w:id="261" w:author="Administrator" w:date="2019-04-23T15:57:00Z">
          <w:pPr>
            <w:ind w:firstLineChars="200" w:firstLine="420"/>
          </w:pPr>
        </w:pPrChange>
      </w:pPr>
      <w:del w:id="262" w:author="Administrator" w:date="2019-04-23T15:57:00Z">
        <w:r w:rsidDel="000261BA">
          <w:rPr>
            <w:rFonts w:hint="eastAsia"/>
          </w:rPr>
          <w:delText>由公式</w:delText>
        </w:r>
        <w:r w:rsidR="006C3FA6" w:rsidDel="000261BA">
          <w:delText>3</w:delText>
        </w:r>
        <w:r w:rsidR="00154D1A" w:rsidDel="000261BA">
          <w:rPr>
            <w:rFonts w:hint="eastAsia"/>
          </w:rPr>
          <w:delText>-</w:delText>
        </w:r>
        <w:r w:rsidR="00154D1A" w:rsidDel="000261BA">
          <w:delText>6</w:delText>
        </w:r>
        <w:r w:rsidDel="000261BA">
          <w:rPr>
            <w:rFonts w:hint="eastAsia"/>
          </w:rPr>
          <w:delText>可以看出，</w:delText>
        </w:r>
        <w:r w:rsidRPr="007C2477" w:rsidDel="000261BA">
          <w:rPr>
            <w:rFonts w:hint="eastAsia"/>
          </w:rPr>
          <w:delText>层间的边权遵循这样的原则，即当节点在本层拥有的相似节点越多，越应该到高层去找相似节点。</w:delText>
        </w:r>
        <w:r w:rsidDel="000261BA">
          <w:rPr>
            <w:rFonts w:hint="eastAsia"/>
          </w:rPr>
          <w:delText>而到了</w:delText>
        </w:r>
        <w:r w:rsidRPr="007C2477" w:rsidDel="000261BA">
          <w:rPr>
            <w:rFonts w:hint="eastAsia"/>
          </w:rPr>
          <w:delText>高层，相似节点的数量会变少。</w:delText>
        </w:r>
      </w:del>
    </w:p>
    <w:p w14:paraId="250A9580" w14:textId="58920DB7" w:rsidR="009C2B33" w:rsidDel="000261BA" w:rsidRDefault="009C2B33" w:rsidP="00F9582F">
      <w:pPr>
        <w:ind w:firstLine="420"/>
        <w:rPr>
          <w:del w:id="263" w:author="Administrator" w:date="2019-04-23T15:57:00Z"/>
        </w:rPr>
      </w:pPr>
      <w:del w:id="264" w:author="Administrator" w:date="2019-04-23T15:57:00Z">
        <w:r w:rsidRPr="007C2477" w:rsidDel="000261BA">
          <w:rPr>
            <w:rFonts w:hint="eastAsia"/>
          </w:rPr>
          <w:delText>至此，构造了一个</w:delText>
        </w:r>
        <w:r w:rsidRPr="00620104" w:rsidDel="000261BA">
          <w:rPr>
            <w:position w:val="-4"/>
          </w:rPr>
          <w:object w:dxaOrig="260" w:dyaOrig="260" w14:anchorId="43857BCA">
            <v:shape id="_x0000_i1068" type="#_x0000_t75" style="width:12pt;height:12pt" o:ole="">
              <v:imagedata r:id="rId110" o:title=""/>
            </v:shape>
            <o:OLEObject Type="Embed" ProgID="Equation.DSMT4" ShapeID="_x0000_i1068" DrawAspect="Content" ObjectID="_1618126624" r:id="rId111"/>
          </w:object>
        </w:r>
        <w:r w:rsidRPr="007C2477" w:rsidDel="000261BA">
          <w:rPr>
            <w:rFonts w:hint="eastAsia"/>
          </w:rPr>
          <w:delText>层的网路，</w:delText>
        </w:r>
        <w:r w:rsidRPr="00A252B7" w:rsidDel="000261BA">
          <w:rPr>
            <w:position w:val="-4"/>
          </w:rPr>
          <w:object w:dxaOrig="260" w:dyaOrig="260" w14:anchorId="72EACCF2">
            <v:shape id="_x0000_i1069" type="#_x0000_t75" style="width:12pt;height:12pt" o:ole="">
              <v:imagedata r:id="rId112" o:title=""/>
            </v:shape>
            <o:OLEObject Type="Embed" ProgID="Equation.DSMT4" ShapeID="_x0000_i1069" DrawAspect="Content" ObjectID="_1618126625" r:id="rId113"/>
          </w:object>
        </w:r>
        <w:r w:rsidRPr="007C2477" w:rsidDel="000261BA">
          <w:rPr>
            <w:rFonts w:hint="eastAsia"/>
          </w:rPr>
          <w:delText>为网络的直径。随机游走过程在层间和层内进行，</w:delText>
        </w:r>
        <w:r w:rsidDel="000261BA">
          <w:rPr>
            <w:rFonts w:hint="eastAsia"/>
          </w:rPr>
          <w:delText>其中，层内的游走概率为：</w:delText>
        </w:r>
      </w:del>
    </w:p>
    <w:p w14:paraId="221610C4" w14:textId="04458C50" w:rsidR="009C2B33" w:rsidDel="000261BA" w:rsidRDefault="009C2B33">
      <w:pPr>
        <w:ind w:firstLine="420"/>
        <w:rPr>
          <w:del w:id="265" w:author="Administrator" w:date="2019-04-23T15:57:00Z"/>
        </w:rPr>
        <w:pPrChange w:id="266" w:author="Administrator" w:date="2019-04-23T15:57:00Z">
          <w:pPr>
            <w:ind w:firstLine="420"/>
            <w:jc w:val="center"/>
          </w:pPr>
        </w:pPrChange>
      </w:pPr>
      <w:del w:id="267" w:author="Administrator" w:date="2019-04-23T15:57:00Z">
        <w:r w:rsidRPr="00996A8C" w:rsidDel="000261BA">
          <w:rPr>
            <w:position w:val="-30"/>
          </w:rPr>
          <w:object w:dxaOrig="1760" w:dyaOrig="720" w14:anchorId="34C55494">
            <v:shape id="_x0000_i1070" type="#_x0000_t75" style="width:88.55pt;height:37.15pt" o:ole="">
              <v:imagedata r:id="rId114" o:title=""/>
            </v:shape>
            <o:OLEObject Type="Embed" ProgID="Equation.DSMT4" ShapeID="_x0000_i1070" DrawAspect="Content" ObjectID="_1618126626" r:id="rId115"/>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7</w:delText>
        </w:r>
        <w:r w:rsidR="00BE7692" w:rsidDel="000261BA">
          <w:rPr>
            <w:rFonts w:hint="eastAsia"/>
          </w:rPr>
          <w:delText>）</w:delText>
        </w:r>
      </w:del>
    </w:p>
    <w:p w14:paraId="438DEAB2" w14:textId="46F37BFE" w:rsidR="009C2B33" w:rsidDel="000261BA" w:rsidRDefault="009C2B33">
      <w:pPr>
        <w:ind w:firstLine="420"/>
        <w:rPr>
          <w:del w:id="268" w:author="Administrator" w:date="2019-04-23T15:57:00Z"/>
        </w:rPr>
        <w:pPrChange w:id="269" w:author="Administrator" w:date="2019-04-23T15:57:00Z">
          <w:pPr>
            <w:ind w:firstLineChars="200" w:firstLine="420"/>
            <w:jc w:val="left"/>
          </w:pPr>
        </w:pPrChange>
      </w:pPr>
      <w:del w:id="270" w:author="Administrator" w:date="2019-04-23T15:57:00Z">
        <w:r w:rsidDel="000261BA">
          <w:rPr>
            <w:rFonts w:hint="eastAsia"/>
          </w:rPr>
          <w:delText>层间的游走概率为：</w:delText>
        </w:r>
      </w:del>
    </w:p>
    <w:p w14:paraId="3671910C" w14:textId="1C9BD49F" w:rsidR="009C2B33" w:rsidDel="000261BA" w:rsidRDefault="009C2B33">
      <w:pPr>
        <w:ind w:firstLine="420"/>
        <w:rPr>
          <w:del w:id="271" w:author="Administrator" w:date="2019-04-23T15:57:00Z"/>
        </w:rPr>
        <w:pPrChange w:id="272" w:author="Administrator" w:date="2019-04-23T15:57:00Z">
          <w:pPr>
            <w:ind w:firstLine="420"/>
            <w:jc w:val="center"/>
          </w:pPr>
        </w:pPrChange>
      </w:pPr>
      <w:del w:id="273" w:author="Administrator" w:date="2019-04-23T15:57:00Z">
        <w:r w:rsidRPr="00996A8C" w:rsidDel="000261BA">
          <w:rPr>
            <w:position w:val="-46"/>
          </w:rPr>
          <w:object w:dxaOrig="3600" w:dyaOrig="1040" w14:anchorId="114A8491">
            <v:shape id="_x0000_i1071" type="#_x0000_t75" style="width:181.15pt;height:52pt" o:ole="">
              <v:imagedata r:id="rId116" o:title=""/>
            </v:shape>
            <o:OLEObject Type="Embed" ProgID="Equation.DSMT4" ShapeID="_x0000_i1071" DrawAspect="Content" ObjectID="_1618126627" r:id="rId117"/>
          </w:object>
        </w:r>
        <w:r w:rsidR="00990AB2"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8</w:delText>
        </w:r>
        <w:r w:rsidR="00BE7692" w:rsidDel="000261BA">
          <w:rPr>
            <w:rFonts w:hint="eastAsia"/>
          </w:rPr>
          <w:delText>）</w:delText>
        </w:r>
      </w:del>
    </w:p>
    <w:p w14:paraId="3DD63FCB" w14:textId="511A0D08" w:rsidR="009C2B33" w:rsidDel="000261BA" w:rsidRDefault="009C2B33" w:rsidP="00F9582F">
      <w:pPr>
        <w:ind w:firstLine="420"/>
        <w:rPr>
          <w:del w:id="274" w:author="Administrator" w:date="2019-04-23T15:57:00Z"/>
        </w:rPr>
      </w:pPr>
      <w:del w:id="275" w:author="Administrator" w:date="2019-04-23T15:57:00Z">
        <w:r w:rsidRPr="007C2477" w:rsidDel="000261BA">
          <w:rPr>
            <w:rFonts w:hint="eastAsia"/>
          </w:rPr>
          <w:delText>产生的节点序列可以使用像</w:delText>
        </w:r>
        <w:r w:rsidRPr="007C2477" w:rsidDel="000261BA">
          <w:rPr>
            <w:rFonts w:hint="eastAsia"/>
          </w:rPr>
          <w:delText>skip-gram</w:delText>
        </w:r>
        <w:r w:rsidRPr="007C2477" w:rsidDel="000261BA">
          <w:rPr>
            <w:rFonts w:hint="eastAsia"/>
          </w:rPr>
          <w:delText>这样的算法对节点进行降维</w:delText>
        </w:r>
        <w:r w:rsidDel="000261BA">
          <w:rPr>
            <w:rFonts w:hint="eastAsia"/>
          </w:rPr>
          <w:delText>学习</w:delText>
        </w:r>
        <w:r w:rsidRPr="007C2477" w:rsidDel="000261BA">
          <w:rPr>
            <w:rFonts w:hint="eastAsia"/>
          </w:rPr>
          <w:delText>。实验结果显示，</w:delText>
        </w:r>
        <w:r w:rsidRPr="007C2477" w:rsidDel="000261BA">
          <w:rPr>
            <w:rFonts w:hint="eastAsia"/>
          </w:rPr>
          <w:delText>struc</w:delText>
        </w:r>
        <w:r w:rsidRPr="007C2477" w:rsidDel="000261BA">
          <w:delText>2</w:delText>
        </w:r>
        <w:r w:rsidRPr="007C2477" w:rsidDel="000261BA">
          <w:rPr>
            <w:rFonts w:hint="eastAsia"/>
          </w:rPr>
          <w:delText>vec</w:delText>
        </w:r>
        <w:r w:rsidRPr="007C2477" w:rsidDel="000261BA">
          <w:rPr>
            <w:rFonts w:hint="eastAsia"/>
          </w:rPr>
          <w:delText>在分类任务中表现得比现有的最好算法</w:delText>
        </w:r>
        <w:r w:rsidR="00E34648" w:rsidDel="000261BA">
          <w:rPr>
            <w:rFonts w:hint="eastAsia"/>
          </w:rPr>
          <w:delText>，</w:delText>
        </w:r>
        <w:r w:rsidRPr="007C2477" w:rsidDel="000261BA">
          <w:rPr>
            <w:rFonts w:hint="eastAsia"/>
          </w:rPr>
          <w:delText>如</w:delText>
        </w:r>
        <w:r w:rsidRPr="007C2477" w:rsidDel="000261BA">
          <w:rPr>
            <w:rFonts w:hint="eastAsia"/>
          </w:rPr>
          <w:delText>DeepWalk</w:delText>
        </w:r>
        <w:r w:rsidRPr="007C2477" w:rsidDel="000261BA">
          <w:rPr>
            <w:rFonts w:hint="eastAsia"/>
          </w:rPr>
          <w:delText>、</w:delText>
        </w:r>
        <w:r w:rsidRPr="007C2477" w:rsidDel="000261BA">
          <w:rPr>
            <w:rFonts w:hint="eastAsia"/>
          </w:rPr>
          <w:delText>node</w:delText>
        </w:r>
        <w:r w:rsidRPr="007C2477" w:rsidDel="000261BA">
          <w:delText>2</w:delText>
        </w:r>
        <w:r w:rsidRPr="007C2477" w:rsidDel="000261BA">
          <w:rPr>
            <w:rFonts w:hint="eastAsia"/>
          </w:rPr>
          <w:delText>vec</w:delText>
        </w:r>
        <w:r w:rsidRPr="007C2477" w:rsidDel="000261BA">
          <w:rPr>
            <w:rFonts w:hint="eastAsia"/>
          </w:rPr>
          <w:delText>以及</w:delText>
        </w:r>
        <w:r w:rsidRPr="007C2477" w:rsidDel="000261BA">
          <w:rPr>
            <w:rFonts w:hint="eastAsia"/>
          </w:rPr>
          <w:delText>RolX</w:delText>
        </w:r>
        <w:r w:rsidR="00E34648" w:rsidDel="000261BA">
          <w:rPr>
            <w:rFonts w:hint="eastAsia"/>
          </w:rPr>
          <w:delText>，</w:delText>
        </w:r>
        <w:r w:rsidRPr="007C2477" w:rsidDel="000261BA">
          <w:rPr>
            <w:rFonts w:hint="eastAsia"/>
          </w:rPr>
          <w:delText>更好，故在进行节点表示学习时，应该考虑</w:delText>
        </w:r>
        <w:r w:rsidRPr="002831F3" w:rsidDel="000261BA">
          <w:rPr>
            <w:rFonts w:hint="eastAsia"/>
            <w:b/>
            <w:highlight w:val="yellow"/>
          </w:rPr>
          <w:delText>结构一致性</w:delText>
        </w:r>
        <w:r w:rsidRPr="007C2477" w:rsidDel="000261BA">
          <w:rPr>
            <w:rFonts w:hint="eastAsia"/>
          </w:rPr>
          <w:delText>。</w:delText>
        </w:r>
      </w:del>
    </w:p>
    <w:p w14:paraId="5F5A1EB1" w14:textId="2488B17D" w:rsidR="009C2B33" w:rsidDel="000261BA" w:rsidRDefault="009C2B33">
      <w:pPr>
        <w:ind w:firstLine="420"/>
        <w:rPr>
          <w:del w:id="276" w:author="Administrator" w:date="2019-04-23T15:57:00Z"/>
        </w:rPr>
        <w:pPrChange w:id="277" w:author="Administrator" w:date="2019-04-23T15:57:00Z">
          <w:pPr>
            <w:jc w:val="center"/>
          </w:pPr>
        </w:pPrChange>
      </w:pPr>
      <w:del w:id="278" w:author="Administrator" w:date="2019-04-23T15:57:00Z">
        <w:r w:rsidDel="000261BA">
          <w:rPr>
            <w:noProof/>
          </w:rPr>
          <w:drawing>
            <wp:inline distT="0" distB="0" distL="0" distR="0" wp14:anchorId="12753DE2" wp14:editId="5D0769AE">
              <wp:extent cx="2520043" cy="73554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587354" cy="755193"/>
                      </a:xfrm>
                      <a:prstGeom prst="rect">
                        <a:avLst/>
                      </a:prstGeom>
                    </pic:spPr>
                  </pic:pic>
                </a:graphicData>
              </a:graphic>
            </wp:inline>
          </w:drawing>
        </w:r>
      </w:del>
    </w:p>
    <w:p w14:paraId="7BDFC1E9" w14:textId="31B1F3A1" w:rsidR="00970F19" w:rsidRPr="00970F19" w:rsidDel="000261BA" w:rsidRDefault="009C2B33">
      <w:pPr>
        <w:ind w:firstLine="420"/>
        <w:rPr>
          <w:del w:id="279" w:author="Administrator" w:date="2019-04-23T15:57:00Z"/>
          <w:rFonts w:ascii="仿宋_GB2312" w:eastAsiaTheme="minorEastAsia"/>
          <w:lang w:val="pt-BR"/>
        </w:rPr>
        <w:pPrChange w:id="280" w:author="Administrator" w:date="2019-04-23T15:57:00Z">
          <w:pPr>
            <w:ind w:firstLine="420"/>
            <w:jc w:val="center"/>
          </w:pPr>
        </w:pPrChange>
      </w:pPr>
      <w:del w:id="281"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4</w:delText>
        </w:r>
        <w:r w:rsidR="00235693" w:rsidRPr="00235693" w:rsidDel="000261BA">
          <w:rPr>
            <w:rFonts w:ascii="仿宋_GB2312" w:eastAsia="仿宋_GB2312"/>
            <w:lang w:val="pt-BR"/>
          </w:rPr>
          <w:delText xml:space="preserve"> </w:delText>
        </w:r>
        <w:r w:rsidRPr="00235693" w:rsidDel="000261BA">
          <w:rPr>
            <w:rFonts w:ascii="仿宋_GB2312" w:eastAsia="仿宋_GB2312"/>
            <w:lang w:val="pt-BR"/>
          </w:rPr>
          <w:delText>struc2vec</w:delText>
        </w:r>
        <w:r w:rsidRPr="00235693" w:rsidDel="000261BA">
          <w:rPr>
            <w:rFonts w:ascii="仿宋_GB2312" w:eastAsia="仿宋_GB2312" w:hint="eastAsia"/>
            <w:lang w:val="pt-BR"/>
          </w:rPr>
          <w:delText>能够发现节点u和v是相似的</w:delText>
        </w:r>
        <w:r w:rsidRPr="00235693" w:rsidDel="000261BA">
          <w:rPr>
            <w:rFonts w:ascii="仿宋_GB2312" w:eastAsia="仿宋_GB2312"/>
            <w:lang w:val="pt-BR"/>
          </w:rPr>
          <w:delText>[13]</w:delText>
        </w:r>
      </w:del>
    </w:p>
    <w:p w14:paraId="1D308F15" w14:textId="73ED6914" w:rsidR="009C2B33" w:rsidDel="000261BA" w:rsidRDefault="009C2B33">
      <w:pPr>
        <w:ind w:firstLine="420"/>
        <w:rPr>
          <w:del w:id="282" w:author="Administrator" w:date="2019-04-23T15:57:00Z"/>
        </w:rPr>
        <w:pPrChange w:id="283" w:author="Administrator" w:date="2019-04-23T15:57:00Z">
          <w:pPr>
            <w:spacing w:line="320" w:lineRule="exact"/>
            <w:ind w:firstLine="420"/>
          </w:pPr>
        </w:pPrChange>
      </w:pPr>
      <w:del w:id="284" w:author="Administrator" w:date="2019-04-23T15:57:00Z">
        <w:r w:rsidDel="000261BA">
          <w:rPr>
            <w:rFonts w:hint="eastAsia"/>
          </w:rPr>
          <w:delText>同样地</w:delText>
        </w:r>
        <w:r w:rsidRPr="00DD64EE" w:rsidDel="000261BA">
          <w:rPr>
            <w:rFonts w:hint="eastAsia"/>
            <w:lang w:val="pt-BR"/>
          </w:rPr>
          <w:delText>，</w:delText>
        </w:r>
        <w:r w:rsidDel="000261BA">
          <w:rPr>
            <w:rFonts w:hint="eastAsia"/>
          </w:rPr>
          <w:delText>考虑到网络中节点的不同邻居可以由跳数来区分</w:delText>
        </w:r>
        <w:r w:rsidRPr="00DD64EE" w:rsidDel="000261BA">
          <w:rPr>
            <w:rFonts w:hint="eastAsia"/>
            <w:lang w:val="pt-BR"/>
          </w:rPr>
          <w:delText>，</w:delText>
        </w:r>
        <w:r w:rsidRPr="00DD64EE" w:rsidDel="000261BA">
          <w:rPr>
            <w:lang w:val="pt-BR"/>
          </w:rPr>
          <w:delText>B. Perozzi et al.</w:delText>
        </w:r>
        <w:r w:rsidRPr="00B00A50" w:rsidDel="000261BA">
          <w:rPr>
            <w:rFonts w:hint="eastAsia"/>
          </w:rPr>
          <w:delText>提出</w:delText>
        </w:r>
        <w:r w:rsidR="002A0C16" w:rsidDel="000261BA">
          <w:rPr>
            <w:rFonts w:hint="eastAsia"/>
          </w:rPr>
          <w:delText>了</w:delText>
        </w:r>
        <w:r w:rsidRPr="00DD64EE" w:rsidDel="000261BA">
          <w:rPr>
            <w:highlight w:val="yellow"/>
            <w:lang w:val="pt-BR"/>
          </w:rPr>
          <w:delText>Walklets</w:delText>
        </w:r>
        <w:r w:rsidR="00F501C1" w:rsidRPr="00C63E60" w:rsidDel="000261BA">
          <w:rPr>
            <w:color w:val="00B0F0"/>
            <w:lang w:val="pt-BR"/>
          </w:rPr>
          <w:fldChar w:fldCharType="begin"/>
        </w:r>
        <w:r w:rsidR="00F501C1" w:rsidRPr="00C63E60" w:rsidDel="000261BA">
          <w:rPr>
            <w:color w:val="00B0F0"/>
            <w:lang w:val="pt-BR"/>
          </w:rPr>
          <w:delInstrText xml:space="preserve"> REF _Ref519176026 \w \h </w:delInstrText>
        </w:r>
        <w:r w:rsidR="00C63E60" w:rsidDel="000261BA">
          <w:rPr>
            <w:color w:val="00B0F0"/>
            <w:lang w:val="pt-BR"/>
          </w:rPr>
          <w:delInstrText xml:space="preserve"> \* MERGEFORMAT </w:delInstrText>
        </w:r>
        <w:r w:rsidR="00F501C1" w:rsidRPr="00C63E60" w:rsidDel="000261BA">
          <w:rPr>
            <w:color w:val="00B0F0"/>
            <w:lang w:val="pt-BR"/>
          </w:rPr>
        </w:r>
        <w:r w:rsidR="00F501C1" w:rsidRPr="00C63E60" w:rsidDel="000261BA">
          <w:rPr>
            <w:color w:val="00B0F0"/>
            <w:lang w:val="pt-BR"/>
          </w:rPr>
          <w:fldChar w:fldCharType="separate"/>
        </w:r>
        <w:r w:rsidR="00F501C1" w:rsidRPr="00C63E60" w:rsidDel="000261BA">
          <w:rPr>
            <w:color w:val="00B0F0"/>
            <w:lang w:val="pt-BR"/>
          </w:rPr>
          <w:delText>[14]</w:delText>
        </w:r>
        <w:r w:rsidR="00F501C1" w:rsidRPr="00C63E60" w:rsidDel="000261BA">
          <w:rPr>
            <w:color w:val="00B0F0"/>
            <w:lang w:val="pt-BR"/>
          </w:rPr>
          <w:fldChar w:fldCharType="end"/>
        </w:r>
        <w:r w:rsidR="00F501C1" w:rsidRPr="00C63E60" w:rsidDel="000261BA">
          <w:rPr>
            <w:color w:val="00B0F0"/>
            <w:lang w:val="pt-BR"/>
          </w:rPr>
          <w:delText>(</w:delText>
        </w:r>
        <w:r w:rsidR="00F46517" w:rsidRPr="00C63E60" w:rsidDel="000261BA">
          <w:rPr>
            <w:color w:val="00B0F0"/>
            <w:lang w:val="pt-BR"/>
          </w:rPr>
          <w:delText>B. Perozzi, CoRR 2016</w:delText>
        </w:r>
        <w:r w:rsidR="00F501C1" w:rsidRPr="00C63E60" w:rsidDel="000261BA">
          <w:rPr>
            <w:color w:val="00B0F0"/>
            <w:lang w:val="pt-BR"/>
          </w:rPr>
          <w:delText>)</w:delText>
        </w:r>
        <w:r w:rsidR="002A0C16" w:rsidRPr="002A0C16" w:rsidDel="000261BA">
          <w:rPr>
            <w:rFonts w:hint="eastAsia"/>
            <w:lang w:val="pt-BR"/>
          </w:rPr>
          <w:delText>，</w:delText>
        </w:r>
        <w:r w:rsidDel="000261BA">
          <w:rPr>
            <w:rFonts w:hint="eastAsia"/>
          </w:rPr>
          <w:delText>通过</w:delText>
        </w:r>
        <w:r w:rsidRPr="007C2477" w:rsidDel="000261BA">
          <w:delText>间隔</w:delText>
        </w:r>
        <w:r w:rsidRPr="00514D50" w:rsidDel="000261BA">
          <w:rPr>
            <w:position w:val="-6"/>
          </w:rPr>
          <w:object w:dxaOrig="200" w:dyaOrig="279" w14:anchorId="086E9AA5">
            <v:shape id="_x0000_i1072" type="#_x0000_t75" style="width:9.7pt;height:13.15pt" o:ole="">
              <v:imagedata r:id="rId119" o:title=""/>
            </v:shape>
            <o:OLEObject Type="Embed" ProgID="Equation.DSMT4" ShapeID="_x0000_i1072" DrawAspect="Content" ObjectID="_1618126628" r:id="rId120"/>
          </w:object>
        </w:r>
        <w:r w:rsidR="007962A6" w:rsidDel="000261BA">
          <w:rPr>
            <w:rFonts w:hint="eastAsia"/>
          </w:rPr>
          <w:delText>跳</w:delText>
        </w:r>
        <w:r w:rsidRPr="002A0C16" w:rsidDel="000261BA">
          <w:rPr>
            <w:lang w:val="pt-BR"/>
          </w:rPr>
          <w:delText>walk</w:delText>
        </w:r>
        <w:r w:rsidRPr="007C2477" w:rsidDel="000261BA">
          <w:delText>一</w:delText>
        </w:r>
        <w:r w:rsidR="007962A6" w:rsidDel="000261BA">
          <w:rPr>
            <w:rFonts w:hint="eastAsia"/>
          </w:rPr>
          <w:delText>步</w:delText>
        </w:r>
        <w:r w:rsidDel="000261BA">
          <w:rPr>
            <w:rFonts w:hint="eastAsia"/>
          </w:rPr>
          <w:delText>生成多组不同的节点序列来构造不同的采样空间。如图</w:delText>
        </w:r>
        <w:r w:rsidR="0030708E" w:rsidDel="000261BA">
          <w:delText>3</w:delText>
        </w:r>
        <w:r w:rsidR="0030708E" w:rsidDel="000261BA">
          <w:rPr>
            <w:rFonts w:hint="eastAsia"/>
          </w:rPr>
          <w:delText>-</w:delText>
        </w:r>
        <w:r w:rsidR="0030708E" w:rsidDel="000261BA">
          <w:delText>5</w:delText>
        </w:r>
        <w:r w:rsidDel="000261BA">
          <w:rPr>
            <w:rFonts w:hint="eastAsia"/>
          </w:rPr>
          <w:delText>所示</w:delText>
        </w:r>
        <w:r w:rsidRPr="007C2477" w:rsidDel="000261BA">
          <w:delText>，基于</w:delText>
        </w:r>
        <w:r w:rsidRPr="00514D50" w:rsidDel="000261BA">
          <w:rPr>
            <w:position w:val="-10"/>
          </w:rPr>
          <w:object w:dxaOrig="1219" w:dyaOrig="320" w14:anchorId="162F706E">
            <v:shape id="_x0000_i1073" type="#_x0000_t75" style="width:60pt;height:16.55pt" o:ole="">
              <v:imagedata r:id="rId121" o:title=""/>
            </v:shape>
            <o:OLEObject Type="Embed" ProgID="Equation.DSMT4" ShapeID="_x0000_i1073" DrawAspect="Content" ObjectID="_1618126629" r:id="rId122"/>
          </w:object>
        </w:r>
        <w:r w:rsidRPr="007C2477" w:rsidDel="000261BA">
          <w:delText>构建</w:delText>
        </w:r>
        <w:r w:rsidDel="000261BA">
          <w:rPr>
            <w:rFonts w:hint="eastAsia"/>
          </w:rPr>
          <w:delText>了三</w:delText>
        </w:r>
        <w:r w:rsidRPr="007C2477" w:rsidDel="000261BA">
          <w:delText>个</w:delText>
        </w:r>
        <w:r w:rsidDel="000261BA">
          <w:rPr>
            <w:rFonts w:hint="eastAsia"/>
          </w:rPr>
          <w:delText>采样空间</w:delText>
        </w:r>
        <w:r w:rsidRPr="00620104" w:rsidDel="000261BA">
          <w:rPr>
            <w:position w:val="-10"/>
          </w:rPr>
          <w:object w:dxaOrig="980" w:dyaOrig="360" w14:anchorId="34F8E030">
            <v:shape id="_x0000_i1074" type="#_x0000_t75" style="width:49.15pt;height:17.7pt" o:ole="">
              <v:imagedata r:id="rId123" o:title=""/>
            </v:shape>
            <o:OLEObject Type="Embed" ProgID="Equation.DSMT4" ShapeID="_x0000_i1074" DrawAspect="Content" ObjectID="_1618126630" r:id="rId124"/>
          </w:object>
        </w:r>
        <w:r w:rsidDel="000261BA">
          <w:rPr>
            <w:rFonts w:hint="eastAsia"/>
            <w:iCs/>
          </w:rPr>
          <w:delText>。最终的</w:delText>
        </w:r>
        <w:r w:rsidRPr="007C2477" w:rsidDel="000261BA">
          <w:delText>目标函数</w:delText>
        </w:r>
        <w:r w:rsidDel="000261BA">
          <w:rPr>
            <w:rFonts w:hint="eastAsia"/>
          </w:rPr>
          <w:delText>也是基于这三个采样空间训练的</w:delText>
        </w:r>
        <w:r w:rsidDel="000261BA">
          <w:delText>，</w:delText>
        </w:r>
        <w:r w:rsidRPr="007C2477" w:rsidDel="000261BA">
          <w:delText>针对不同的任务</w:delText>
        </w:r>
        <w:r w:rsidDel="000261BA">
          <w:rPr>
            <w:rFonts w:hint="eastAsia"/>
          </w:rPr>
          <w:delText>能够</w:delText>
        </w:r>
        <w:r w:rsidRPr="007C2477" w:rsidDel="000261BA">
          <w:delText>选择最优</w:delText>
        </w:r>
        <w:r w:rsidRPr="00514D50" w:rsidDel="000261BA">
          <w:rPr>
            <w:position w:val="-6"/>
          </w:rPr>
          <w:object w:dxaOrig="200" w:dyaOrig="279" w14:anchorId="4ABD5C11">
            <v:shape id="_x0000_i1075" type="#_x0000_t75" style="width:9.7pt;height:13.15pt" o:ole="">
              <v:imagedata r:id="rId119" o:title=""/>
            </v:shape>
            <o:OLEObject Type="Embed" ProgID="Equation.DSMT4" ShapeID="_x0000_i1075" DrawAspect="Content" ObjectID="_1618126631" r:id="rId125"/>
          </w:object>
        </w:r>
        <w:r w:rsidRPr="007C2477" w:rsidDel="000261BA">
          <w:delText>下的降维表示。</w:delText>
        </w:r>
        <w:r w:rsidRPr="00514D50" w:rsidDel="000261BA">
          <w:rPr>
            <w:position w:val="-12"/>
          </w:rPr>
          <w:object w:dxaOrig="300" w:dyaOrig="360" w14:anchorId="5D81CEB7">
            <v:shape id="_x0000_i1076" type="#_x0000_t75" style="width:14.85pt;height:17.7pt" o:ole="">
              <v:imagedata r:id="rId126" o:title=""/>
            </v:shape>
            <o:OLEObject Type="Embed" ProgID="Equation.DSMT4" ShapeID="_x0000_i1076" DrawAspect="Content" ObjectID="_1618126632" r:id="rId127"/>
          </w:object>
        </w:r>
        <w:r w:rsidRPr="006247EC" w:rsidDel="000261BA">
          <w:rPr>
            <w:rFonts w:hint="eastAsia"/>
          </w:rPr>
          <w:delText>表示</w:delText>
        </w:r>
        <w:r w:rsidRPr="00514D50" w:rsidDel="000261BA">
          <w:rPr>
            <w:position w:val="-6"/>
          </w:rPr>
          <w:object w:dxaOrig="200" w:dyaOrig="279" w14:anchorId="57E43AD0">
            <v:shape id="_x0000_i1077" type="#_x0000_t75" style="width:9.7pt;height:13.15pt" o:ole="">
              <v:imagedata r:id="rId119" o:title=""/>
            </v:shape>
            <o:OLEObject Type="Embed" ProgID="Equation.DSMT4" ShapeID="_x0000_i1077" DrawAspect="Content" ObjectID="_1618126633" r:id="rId128"/>
          </w:object>
        </w:r>
        <w:r w:rsidRPr="006247EC" w:rsidDel="000261BA">
          <w:rPr>
            <w:rFonts w:hint="eastAsia"/>
          </w:rPr>
          <w:delText>对应的采样空间，</w:delText>
        </w:r>
        <w:r w:rsidDel="000261BA">
          <w:rPr>
            <w:rFonts w:hint="eastAsia"/>
          </w:rPr>
          <w:delText>具体公式为：</w:delText>
        </w:r>
      </w:del>
    </w:p>
    <w:p w14:paraId="6AEDDBC3" w14:textId="593C7BBE" w:rsidR="009C2B33" w:rsidDel="000261BA" w:rsidRDefault="009C2B33">
      <w:pPr>
        <w:ind w:firstLine="420"/>
        <w:rPr>
          <w:del w:id="285" w:author="Administrator" w:date="2019-04-23T15:57:00Z"/>
        </w:rPr>
        <w:pPrChange w:id="286" w:author="Administrator" w:date="2019-04-23T15:57:00Z">
          <w:pPr>
            <w:ind w:firstLine="420"/>
            <w:jc w:val="center"/>
          </w:pPr>
        </w:pPrChange>
      </w:pPr>
      <w:del w:id="287" w:author="Administrator" w:date="2019-04-23T15:57:00Z">
        <w:r w:rsidRPr="00514D50" w:rsidDel="000261BA">
          <w:rPr>
            <w:position w:val="-34"/>
          </w:rPr>
          <w:object w:dxaOrig="3300" w:dyaOrig="600" w14:anchorId="69B132D3">
            <v:shape id="_x0000_i1078" type="#_x0000_t75" style="width:165.7pt;height:29.7pt" o:ole="">
              <v:imagedata r:id="rId129" o:title=""/>
            </v:shape>
            <o:OLEObject Type="Embed" ProgID="Equation.DSMT4" ShapeID="_x0000_i1078" DrawAspect="Content" ObjectID="_1618126634" r:id="rId130"/>
          </w:object>
        </w:r>
        <w:r w:rsidR="002A0C16"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9</w:delText>
        </w:r>
        <w:r w:rsidR="00BE7692" w:rsidDel="000261BA">
          <w:rPr>
            <w:rFonts w:hint="eastAsia"/>
          </w:rPr>
          <w:delText>）</w:delText>
        </w:r>
      </w:del>
    </w:p>
    <w:p w14:paraId="4214BE74" w14:textId="6FDBE732" w:rsidR="009C2B33" w:rsidDel="000261BA" w:rsidRDefault="009C2B33">
      <w:pPr>
        <w:ind w:firstLine="420"/>
        <w:rPr>
          <w:del w:id="288" w:author="Administrator" w:date="2019-04-23T15:57:00Z"/>
        </w:rPr>
        <w:pPrChange w:id="289" w:author="Administrator" w:date="2019-04-23T15:57:00Z">
          <w:pPr>
            <w:ind w:firstLine="420"/>
            <w:jc w:val="left"/>
          </w:pPr>
        </w:pPrChange>
      </w:pPr>
      <w:del w:id="290" w:author="Administrator" w:date="2019-04-23T15:57:00Z">
        <w:r w:rsidRPr="007A42B0" w:rsidDel="000261BA">
          <w:rPr>
            <w:rFonts w:hint="eastAsia"/>
            <w:highlight w:val="yellow"/>
          </w:rPr>
          <w:delText>实验证明</w:delText>
        </w:r>
        <w:r w:rsidR="002A0C16" w:rsidRPr="007A42B0" w:rsidDel="000261BA">
          <w:rPr>
            <w:rFonts w:hint="eastAsia"/>
            <w:highlight w:val="yellow"/>
          </w:rPr>
          <w:delText>该方法</w:delText>
        </w:r>
        <w:r w:rsidRPr="007A42B0" w:rsidDel="000261BA">
          <w:rPr>
            <w:rFonts w:hint="eastAsia"/>
            <w:highlight w:val="yellow"/>
          </w:rPr>
          <w:delText>在</w:delText>
        </w:r>
        <w:r w:rsidRPr="0076050C" w:rsidDel="000261BA">
          <w:rPr>
            <w:rFonts w:hint="eastAsia"/>
            <w:color w:val="FF0000"/>
            <w:highlight w:val="yellow"/>
          </w:rPr>
          <w:delText>多标签分类任务</w:delText>
        </w:r>
        <w:r w:rsidRPr="007A42B0" w:rsidDel="000261BA">
          <w:rPr>
            <w:rFonts w:hint="eastAsia"/>
            <w:highlight w:val="yellow"/>
          </w:rPr>
          <w:delText>上效果比</w:delText>
        </w:r>
        <w:r w:rsidRPr="007A42B0" w:rsidDel="000261BA">
          <w:rPr>
            <w:rFonts w:hint="eastAsia"/>
            <w:highlight w:val="yellow"/>
          </w:rPr>
          <w:delText>DeepWalk</w:delText>
        </w:r>
        <w:r w:rsidRPr="007A42B0" w:rsidDel="000261BA">
          <w:rPr>
            <w:rFonts w:hint="eastAsia"/>
            <w:highlight w:val="yellow"/>
          </w:rPr>
          <w:delText>、</w:delText>
        </w:r>
        <w:r w:rsidRPr="007A42B0" w:rsidDel="000261BA">
          <w:rPr>
            <w:rFonts w:hint="eastAsia"/>
            <w:highlight w:val="yellow"/>
          </w:rPr>
          <w:delText>LINE</w:delText>
        </w:r>
        <w:r w:rsidRPr="007A42B0" w:rsidDel="000261BA">
          <w:rPr>
            <w:rFonts w:hint="eastAsia"/>
            <w:highlight w:val="yellow"/>
          </w:rPr>
          <w:delText>方法好，甚至和</w:delText>
        </w:r>
        <w:r w:rsidRPr="007A42B0" w:rsidDel="000261BA">
          <w:rPr>
            <w:highlight w:val="yellow"/>
          </w:rPr>
          <w:delText>GraRep</w:delText>
        </w:r>
        <w:r w:rsidRPr="007A42B0" w:rsidDel="000261BA">
          <w:rPr>
            <w:rFonts w:hint="eastAsia"/>
            <w:highlight w:val="yellow"/>
          </w:rPr>
          <w:delText>算法的</w:delText>
        </w:r>
        <w:r w:rsidR="002A0C16" w:rsidRPr="007A42B0" w:rsidDel="000261BA">
          <w:rPr>
            <w:rFonts w:hint="eastAsia"/>
            <w:highlight w:val="yellow"/>
          </w:rPr>
          <w:delText>效果</w:delText>
        </w:r>
        <w:r w:rsidRPr="007A42B0" w:rsidDel="000261BA">
          <w:rPr>
            <w:rFonts w:hint="eastAsia"/>
            <w:highlight w:val="yellow"/>
          </w:rPr>
          <w:delText>相近，并且其时间复杂度低</w:delText>
        </w:r>
        <w:r w:rsidR="00EE6A00" w:rsidDel="000261BA">
          <w:rPr>
            <w:rFonts w:hint="eastAsia"/>
          </w:rPr>
          <w:delText>，</w:delText>
        </w:r>
        <w:r w:rsidDel="000261BA">
          <w:rPr>
            <w:rFonts w:hint="eastAsia"/>
          </w:rPr>
          <w:delText>可以实现在线学习，但是该算法暂时没有提供相应的理论支撑。</w:delText>
        </w:r>
        <w:r w:rsidDel="000261BA">
          <w:rPr>
            <w:noProof/>
          </w:rPr>
          <w:drawing>
            <wp:inline distT="0" distB="0" distL="0" distR="0" wp14:anchorId="63373AC7" wp14:editId="58D6DC1A">
              <wp:extent cx="5043476" cy="1293962"/>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118070" cy="1313100"/>
                      </a:xfrm>
                      <a:prstGeom prst="rect">
                        <a:avLst/>
                      </a:prstGeom>
                    </pic:spPr>
                  </pic:pic>
                </a:graphicData>
              </a:graphic>
            </wp:inline>
          </w:drawing>
        </w:r>
      </w:del>
    </w:p>
    <w:p w14:paraId="30DB304C" w14:textId="5003A0E6" w:rsidR="009C2B33" w:rsidRPr="00235693" w:rsidDel="000261BA" w:rsidRDefault="009C2B33">
      <w:pPr>
        <w:ind w:firstLine="420"/>
        <w:rPr>
          <w:del w:id="291" w:author="Administrator" w:date="2019-04-23T15:57:00Z"/>
          <w:rFonts w:ascii="仿宋_GB2312" w:eastAsia="仿宋_GB2312"/>
          <w:lang w:val="pt-BR"/>
        </w:rPr>
        <w:pPrChange w:id="292" w:author="Administrator" w:date="2019-04-23T15:57:00Z">
          <w:pPr>
            <w:ind w:firstLine="420"/>
            <w:jc w:val="center"/>
          </w:pPr>
        </w:pPrChange>
      </w:pPr>
      <w:del w:id="293" w:author="Administrator" w:date="2019-04-23T15:57:00Z">
        <w:r w:rsidRPr="00235693" w:rsidDel="000261BA">
          <w:rPr>
            <w:rFonts w:ascii="仿宋_GB2312" w:eastAsia="仿宋_GB2312" w:hint="eastAsia"/>
            <w:lang w:val="pt-BR"/>
          </w:rPr>
          <w:delText>图</w:delText>
        </w:r>
        <w:r w:rsidR="0030708E" w:rsidDel="000261BA">
          <w:rPr>
            <w:rFonts w:ascii="仿宋_GB2312" w:eastAsia="仿宋_GB2312"/>
            <w:lang w:val="pt-BR"/>
          </w:rPr>
          <w:delText>3</w:delText>
        </w:r>
        <w:r w:rsidR="0030708E" w:rsidDel="000261BA">
          <w:rPr>
            <w:rFonts w:asciiTheme="minorEastAsia" w:eastAsiaTheme="minorEastAsia" w:hAnsiTheme="minorEastAsia" w:hint="eastAsia"/>
            <w:lang w:val="pt-BR"/>
          </w:rPr>
          <w:delText>-</w:delText>
        </w:r>
        <w:r w:rsidR="0030708E" w:rsidDel="000261BA">
          <w:rPr>
            <w:rFonts w:ascii="仿宋_GB2312" w:eastAsia="仿宋_GB2312"/>
            <w:lang w:val="pt-BR"/>
          </w:rPr>
          <w:delText>5</w:delText>
        </w:r>
        <w:r w:rsidR="00235693" w:rsidRPr="00235693" w:rsidDel="000261BA">
          <w:rPr>
            <w:rFonts w:ascii="仿宋_GB2312" w:eastAsia="仿宋_GB2312"/>
            <w:lang w:val="pt-BR"/>
          </w:rPr>
          <w:delText xml:space="preserve"> </w:delText>
        </w:r>
        <w:r w:rsidRPr="00235693" w:rsidDel="000261BA">
          <w:rPr>
            <w:rFonts w:ascii="仿宋_GB2312" w:eastAsia="仿宋_GB2312"/>
            <w:lang w:val="pt-BR"/>
          </w:rPr>
          <w:delText>Walklets</w:delText>
        </w:r>
        <w:r w:rsidRPr="00235693" w:rsidDel="000261BA">
          <w:rPr>
            <w:rFonts w:ascii="仿宋_GB2312" w:eastAsia="仿宋_GB2312" w:hint="eastAsia"/>
            <w:lang w:val="pt-BR"/>
          </w:rPr>
          <w:delText>原理示意图</w:delText>
        </w:r>
        <w:r w:rsidRPr="00235693" w:rsidDel="000261BA">
          <w:rPr>
            <w:rFonts w:ascii="仿宋_GB2312" w:eastAsia="仿宋_GB2312"/>
            <w:lang w:val="pt-BR"/>
          </w:rPr>
          <w:delText xml:space="preserve"> [14]</w:delText>
        </w:r>
      </w:del>
    </w:p>
    <w:p w14:paraId="63D8AA60" w14:textId="67C08AB9" w:rsidR="009C2B33" w:rsidDel="000261BA" w:rsidRDefault="009C2B33" w:rsidP="00F9582F">
      <w:pPr>
        <w:ind w:firstLine="420"/>
        <w:rPr>
          <w:del w:id="294" w:author="Administrator" w:date="2019-04-23T15:57:00Z"/>
        </w:rPr>
      </w:pPr>
      <w:del w:id="295" w:author="Administrator" w:date="2019-04-23T15:57:00Z">
        <w:r w:rsidRPr="007F5A57" w:rsidDel="000261BA">
          <w:delText xml:space="preserve">Mohammad Mehdi Keikha </w:delText>
        </w:r>
        <w:r w:rsidRPr="00352E96" w:rsidDel="000261BA">
          <w:delText>et al.</w:delText>
        </w:r>
        <w:r w:rsidR="00F46517" w:rsidRPr="00C63E60" w:rsidDel="000261BA">
          <w:rPr>
            <w:color w:val="00B0F0"/>
            <w:lang w:val="pt-BR"/>
          </w:rPr>
          <w:fldChar w:fldCharType="begin"/>
        </w:r>
        <w:r w:rsidR="00F46517" w:rsidRPr="00C63E60" w:rsidDel="000261BA">
          <w:rPr>
            <w:color w:val="00B0F0"/>
            <w:lang w:val="pt-BR"/>
          </w:rPr>
          <w:delInstrText xml:space="preserve"> REF _Ref519176225 \w \h </w:delInstrText>
        </w:r>
        <w:r w:rsidR="00C63E60" w:rsidDel="000261BA">
          <w:rPr>
            <w:color w:val="00B0F0"/>
            <w:lang w:val="pt-BR"/>
          </w:rPr>
          <w:delInstrText xml:space="preserve"> \* MERGEFORMAT </w:delInstrText>
        </w:r>
        <w:r w:rsidR="00F46517" w:rsidRPr="00C63E60" w:rsidDel="000261BA">
          <w:rPr>
            <w:color w:val="00B0F0"/>
            <w:lang w:val="pt-BR"/>
          </w:rPr>
        </w:r>
        <w:r w:rsidR="00F46517" w:rsidRPr="00C63E60" w:rsidDel="000261BA">
          <w:rPr>
            <w:color w:val="00B0F0"/>
            <w:lang w:val="pt-BR"/>
          </w:rPr>
          <w:fldChar w:fldCharType="separate"/>
        </w:r>
        <w:r w:rsidR="00F46517" w:rsidRPr="00C63E60" w:rsidDel="000261BA">
          <w:rPr>
            <w:color w:val="00B0F0"/>
            <w:lang w:val="pt-BR"/>
          </w:rPr>
          <w:delText>[15]</w:delText>
        </w:r>
        <w:r w:rsidR="00F46517" w:rsidRPr="00C63E60" w:rsidDel="000261BA">
          <w:rPr>
            <w:color w:val="00B0F0"/>
            <w:lang w:val="pt-BR"/>
          </w:rPr>
          <w:fldChar w:fldCharType="end"/>
        </w:r>
        <w:r w:rsidR="00F46517" w:rsidRPr="00C63E60" w:rsidDel="000261BA">
          <w:rPr>
            <w:color w:val="00B0F0"/>
            <w:lang w:val="pt-BR"/>
          </w:rPr>
          <w:delText>(Mohammad Mehdi Keikha, 2017)</w:delText>
        </w:r>
        <w:r w:rsidRPr="007C2477" w:rsidDel="000261BA">
          <w:delText>指出</w:delText>
        </w:r>
        <w:r w:rsidR="001760C5" w:rsidDel="000261BA">
          <w:rPr>
            <w:rFonts w:hint="eastAsia"/>
          </w:rPr>
          <w:delText>，</w:delText>
        </w:r>
        <w:r w:rsidRPr="007C2477" w:rsidDel="000261BA">
          <w:delText>现有的</w:delText>
        </w:r>
        <w:r w:rsidR="001760C5" w:rsidDel="000261BA">
          <w:rPr>
            <w:rFonts w:hint="eastAsia"/>
          </w:rPr>
          <w:delText>网络</w:delText>
        </w:r>
        <w:r w:rsidR="001760C5" w:rsidDel="000261BA">
          <w:delText>表示</w:delText>
        </w:r>
        <w:r w:rsidR="001760C5" w:rsidDel="000261BA">
          <w:rPr>
            <w:rFonts w:hint="eastAsia"/>
          </w:rPr>
          <w:delText>学习</w:delText>
        </w:r>
        <w:r w:rsidRPr="007C2477" w:rsidDel="000261BA">
          <w:delText>方法仅</w:delText>
        </w:r>
        <w:r w:rsidDel="000261BA">
          <w:rPr>
            <w:rFonts w:hint="eastAsia"/>
          </w:rPr>
          <w:delText>仅</w:delText>
        </w:r>
        <w:r w:rsidRPr="007C2477" w:rsidDel="000261BA">
          <w:delText>考虑</w:delText>
        </w:r>
        <w:r w:rsidDel="000261BA">
          <w:rPr>
            <w:rFonts w:hint="eastAsia"/>
          </w:rPr>
          <w:delText>了</w:delText>
        </w:r>
        <w:r w:rsidRPr="007C2477" w:rsidDel="000261BA">
          <w:delText>局部网络拓扑结构，</w:delText>
        </w:r>
        <w:r w:rsidR="0078572B" w:rsidDel="000261BA">
          <w:rPr>
            <w:rFonts w:hint="eastAsia"/>
          </w:rPr>
          <w:delText>应该</w:delText>
        </w:r>
        <w:r w:rsidDel="000261BA">
          <w:rPr>
            <w:rFonts w:hint="eastAsia"/>
          </w:rPr>
          <w:delText>同时</w:delText>
        </w:r>
        <w:r w:rsidRPr="007C2477" w:rsidDel="000261BA">
          <w:delText>考虑边和社区信息来保留网络的局部和全局结构</w:delText>
        </w:r>
        <w:r w:rsidR="001760C5" w:rsidDel="000261BA">
          <w:rPr>
            <w:rFonts w:hint="eastAsia"/>
          </w:rPr>
          <w:delText>，</w:delText>
        </w:r>
        <w:r w:rsidR="001760C5" w:rsidDel="000261BA">
          <w:delText>因此提出了</w:delText>
        </w:r>
        <w:r w:rsidR="001760C5" w:rsidRPr="00684313" w:rsidDel="000261BA">
          <w:rPr>
            <w:highlight w:val="yellow"/>
          </w:rPr>
          <w:delText>CARE</w:delText>
        </w:r>
        <w:r w:rsidR="001760C5" w:rsidRPr="00684313" w:rsidDel="000261BA">
          <w:rPr>
            <w:highlight w:val="yellow"/>
          </w:rPr>
          <w:delText>方法</w:delText>
        </w:r>
        <w:r w:rsidRPr="007C2477" w:rsidDel="000261BA">
          <w:delText>。</w:delText>
        </w:r>
        <w:r w:rsidRPr="003F0985" w:rsidDel="000261BA">
          <w:rPr>
            <w:rFonts w:hint="eastAsia"/>
            <w:highlight w:val="yellow"/>
          </w:rPr>
          <w:delText>该方法的创新思想主要体现在节点的游走概率上，即节点以一定的概率游走到存在直接边关系的邻居节点，</w:delText>
        </w:r>
        <w:r w:rsidRPr="0078572B" w:rsidDel="000261BA">
          <w:rPr>
            <w:rFonts w:hint="eastAsia"/>
            <w:highlight w:val="yellow"/>
          </w:rPr>
          <w:delText>并且以一定的概率游走到与其同一个社区的其他成员节点。</w:delText>
        </w:r>
        <w:r w:rsidDel="000261BA">
          <w:rPr>
            <w:rFonts w:hint="eastAsia"/>
          </w:rPr>
          <w:delText>具体的游走概率为：</w:delText>
        </w:r>
      </w:del>
    </w:p>
    <w:p w14:paraId="0A0D0BC1" w14:textId="5F7C1E59" w:rsidR="009C2B33" w:rsidDel="000261BA" w:rsidRDefault="009C2B33">
      <w:pPr>
        <w:ind w:firstLine="420"/>
        <w:rPr>
          <w:del w:id="296" w:author="Administrator" w:date="2019-04-23T15:57:00Z"/>
        </w:rPr>
        <w:pPrChange w:id="297" w:author="Administrator" w:date="2019-04-23T15:57:00Z">
          <w:pPr>
            <w:ind w:firstLine="420"/>
            <w:jc w:val="center"/>
          </w:pPr>
        </w:pPrChange>
      </w:pPr>
      <w:del w:id="298" w:author="Administrator" w:date="2019-04-23T15:57:00Z">
        <w:r w:rsidRPr="00C62CF8" w:rsidDel="000261BA">
          <w:rPr>
            <w:position w:val="-30"/>
          </w:rPr>
          <w:object w:dxaOrig="5000" w:dyaOrig="720" w14:anchorId="15EAD2D4">
            <v:shape id="_x0000_i1079" type="#_x0000_t75" style="width:246.3pt;height:34.3pt" o:ole="">
              <v:imagedata r:id="rId132" o:title=""/>
            </v:shape>
            <o:OLEObject Type="Embed" ProgID="Equation.DSMT4" ShapeID="_x0000_i1079" DrawAspect="Content" ObjectID="_1618126635" r:id="rId133"/>
          </w:object>
        </w:r>
        <w:r w:rsidR="0078572B" w:rsidDel="000261BA">
          <w:delText xml:space="preserve"> </w:delText>
        </w:r>
        <w:r w:rsidR="00BE7692" w:rsidDel="000261BA">
          <w:rPr>
            <w:rFonts w:hint="eastAsia"/>
          </w:rPr>
          <w:delText>（</w:delText>
        </w:r>
        <w:r w:rsidR="006C3FA6" w:rsidDel="000261BA">
          <w:delText>3</w:delText>
        </w:r>
        <w:r w:rsidR="00BE7692" w:rsidDel="000261BA">
          <w:rPr>
            <w:rFonts w:hint="eastAsia"/>
          </w:rPr>
          <w:delText>-</w:delText>
        </w:r>
        <w:r w:rsidR="00BE7692" w:rsidDel="000261BA">
          <w:delText>10</w:delText>
        </w:r>
        <w:r w:rsidR="00BE7692" w:rsidDel="000261BA">
          <w:rPr>
            <w:rFonts w:hint="eastAsia"/>
          </w:rPr>
          <w:delText>）</w:delText>
        </w:r>
      </w:del>
    </w:p>
    <w:p w14:paraId="3188ADA7" w14:textId="4ED04271" w:rsidR="009C2B33" w:rsidDel="000261BA" w:rsidRDefault="009C2B33" w:rsidP="00F9582F">
      <w:pPr>
        <w:ind w:firstLine="420"/>
        <w:rPr>
          <w:del w:id="299" w:author="Administrator" w:date="2019-04-23T15:57:00Z"/>
        </w:rPr>
      </w:pPr>
      <w:del w:id="300" w:author="Administrator" w:date="2019-04-23T15:57:00Z">
        <w:r w:rsidDel="000261BA">
          <w:rPr>
            <w:rFonts w:hint="eastAsia"/>
          </w:rPr>
          <w:delText>最终得到的节点序列作为训练语料输入到</w:delText>
        </w:r>
        <w:r w:rsidDel="000261BA">
          <w:rPr>
            <w:rFonts w:hint="eastAsia"/>
          </w:rPr>
          <w:delText>Skip-gram</w:delText>
        </w:r>
        <w:r w:rsidDel="000261BA">
          <w:rPr>
            <w:rFonts w:hint="eastAsia"/>
          </w:rPr>
          <w:delText>模型中得到节点的低维向量表示。</w:delText>
        </w:r>
      </w:del>
    </w:p>
    <w:p w14:paraId="637A9E88" w14:textId="2691C49D" w:rsidR="009C2B33" w:rsidRPr="007C2477" w:rsidRDefault="009C2B33" w:rsidP="00FB6C1D">
      <w:pPr>
        <w:ind w:firstLine="420"/>
      </w:pPr>
      <w:del w:id="301" w:author="Administrator" w:date="2019-04-23T15:57:00Z">
        <w:r w:rsidRPr="0078572B" w:rsidDel="000261BA">
          <w:rPr>
            <w:rFonts w:hint="eastAsia"/>
            <w:highlight w:val="yellow"/>
          </w:rPr>
          <w:delText>这类基于随机游走的方法由于只考虑网络的局部信息，很难找到一个最优的随机游走序列的采样策略。但是其时间复杂度极低，可以适用于大规模的网络表示学习。</w:delText>
        </w:r>
      </w:del>
    </w:p>
    <w:p w14:paraId="7220B074" w14:textId="2B0729DD" w:rsidR="009C2B33" w:rsidRPr="00652F6B" w:rsidRDefault="00FA5A37" w:rsidP="00A34123">
      <w:pPr>
        <w:pStyle w:val="2"/>
      </w:pPr>
      <w:bookmarkStart w:id="302" w:name="_Toc506050099"/>
      <w:bookmarkStart w:id="303" w:name="_Toc6995480"/>
      <w:r>
        <w:t>3.</w:t>
      </w:r>
      <w:r w:rsidR="009C2B33" w:rsidRPr="00652F6B">
        <w:rPr>
          <w:rFonts w:hint="eastAsia"/>
        </w:rPr>
        <w:t>3</w:t>
      </w:r>
      <w:r w:rsidR="000A7078">
        <w:t xml:space="preserve"> </w:t>
      </w:r>
      <w:bookmarkEnd w:id="302"/>
      <w:r w:rsidR="00300BE3">
        <w:rPr>
          <w:rFonts w:hint="eastAsia"/>
        </w:rPr>
        <w:t>触发模型（</w:t>
      </w:r>
      <w:r w:rsidR="00300BE3">
        <w:rPr>
          <w:rFonts w:hint="eastAsia"/>
        </w:rPr>
        <w:t>TR</w:t>
      </w:r>
      <w:r w:rsidR="00300BE3">
        <w:rPr>
          <w:rFonts w:hint="eastAsia"/>
        </w:rPr>
        <w:t>）</w:t>
      </w:r>
      <w:bookmarkEnd w:id="303"/>
    </w:p>
    <w:p w14:paraId="53551263" w14:textId="01298D1F" w:rsidR="009C2B33" w:rsidRDefault="00300BE3" w:rsidP="00300BE3">
      <w:pPr>
        <w:ind w:firstLine="420"/>
      </w:pPr>
      <w:r>
        <w:rPr>
          <w:rFonts w:hint="eastAsia"/>
        </w:rPr>
        <w:t>触发模型的主要思想是结合了</w:t>
      </w:r>
      <w:r w:rsidRPr="00300BE3">
        <w:rPr>
          <w:rFonts w:hint="eastAsia"/>
        </w:rPr>
        <w:t>IC</w:t>
      </w:r>
      <w:r w:rsidRPr="00300BE3">
        <w:rPr>
          <w:rFonts w:hint="eastAsia"/>
        </w:rPr>
        <w:t>模型和</w:t>
      </w:r>
      <w:r w:rsidRPr="00300BE3">
        <w:rPr>
          <w:rFonts w:hint="eastAsia"/>
        </w:rPr>
        <w:t>LT</w:t>
      </w:r>
      <w:r w:rsidRPr="00300BE3">
        <w:rPr>
          <w:rFonts w:hint="eastAsia"/>
        </w:rPr>
        <w:t>模型。在扩散过程中，</w:t>
      </w:r>
      <w:r w:rsidRPr="00300BE3">
        <w:rPr>
          <w:rFonts w:hint="eastAsia"/>
        </w:rPr>
        <w:t>TR</w:t>
      </w:r>
      <w:r w:rsidRPr="00300BE3">
        <w:rPr>
          <w:rFonts w:hint="eastAsia"/>
        </w:rPr>
        <w:t>模型会节点</w:t>
      </w:r>
      <w:r w:rsidRPr="00300BE3">
        <w:rPr>
          <w:rFonts w:hint="eastAsia"/>
        </w:rPr>
        <w:t>v</w:t>
      </w:r>
      <w:r w:rsidRPr="00300BE3">
        <w:rPr>
          <w:rFonts w:hint="eastAsia"/>
        </w:rPr>
        <w:t>随机选择一个触发集合</w:t>
      </w:r>
      <w:r w:rsidRPr="00300BE3">
        <w:rPr>
          <w:rFonts w:hint="eastAsia"/>
        </w:rPr>
        <w:t>Tv</w:t>
      </w:r>
      <w:r>
        <w:rPr>
          <w:rFonts w:hint="eastAsia"/>
        </w:rPr>
        <w:t>。</w:t>
      </w:r>
    </w:p>
    <w:p w14:paraId="3217A080" w14:textId="25C54DC3" w:rsidR="00300BE3" w:rsidRDefault="00300BE3" w:rsidP="00300BE3">
      <w:pPr>
        <w:ind w:firstLine="420"/>
      </w:pPr>
      <w:r>
        <w:rPr>
          <w:rFonts w:hint="eastAsia"/>
        </w:rPr>
        <w:t>它的传播过程如下</w:t>
      </w:r>
      <w:r>
        <w:rPr>
          <w:rFonts w:hint="eastAsia"/>
        </w:rPr>
        <w:t>;</w:t>
      </w:r>
    </w:p>
    <w:p w14:paraId="01882D46" w14:textId="30EDBA6E" w:rsidR="00300BE3" w:rsidRPr="00300BE3" w:rsidRDefault="00300BE3" w:rsidP="00300BE3">
      <w:pPr>
        <w:ind w:firstLine="420"/>
      </w:pPr>
      <w:r>
        <w:rPr>
          <w:rFonts w:hint="eastAsia"/>
        </w:rPr>
        <w:t>·</w:t>
      </w:r>
      <w:r w:rsidRPr="00300BE3">
        <w:rPr>
          <w:rFonts w:hint="eastAsia"/>
        </w:rPr>
        <w:t>定义一个初始集合</w:t>
      </w:r>
      <w:r w:rsidRPr="00300BE3">
        <w:rPr>
          <w:rFonts w:hint="eastAsia"/>
        </w:rPr>
        <w:t>S</w:t>
      </w:r>
      <w:r w:rsidRPr="00300BE3">
        <w:rPr>
          <w:rFonts w:hint="eastAsia"/>
        </w:rPr>
        <w:t>，为每个节点随机选择一个触发集合。</w:t>
      </w:r>
    </w:p>
    <w:p w14:paraId="603D7A8B" w14:textId="4E853BA9" w:rsidR="00300BE3" w:rsidRPr="00300BE3" w:rsidRDefault="00300BE3" w:rsidP="00300BE3">
      <w:pPr>
        <w:ind w:firstLine="420"/>
      </w:pPr>
      <w:r>
        <w:rPr>
          <w:rFonts w:hint="eastAsia"/>
        </w:rPr>
        <w:t>·</w:t>
      </w:r>
      <w:r w:rsidRPr="00300BE3">
        <w:rPr>
          <w:rFonts w:hint="eastAsia"/>
        </w:rPr>
        <w:t>非激活的</w:t>
      </w:r>
      <w:r w:rsidRPr="00300BE3">
        <w:rPr>
          <w:rFonts w:hint="eastAsia"/>
        </w:rPr>
        <w:t>v</w:t>
      </w:r>
      <w:r w:rsidRPr="00300BE3">
        <w:rPr>
          <w:rFonts w:hint="eastAsia"/>
        </w:rPr>
        <w:t>在</w:t>
      </w:r>
      <w:r w:rsidRPr="00300BE3">
        <w:rPr>
          <w:rFonts w:hint="eastAsia"/>
        </w:rPr>
        <w:t>t</w:t>
      </w:r>
      <w:r w:rsidRPr="00300BE3">
        <w:rPr>
          <w:rFonts w:hint="eastAsia"/>
        </w:rPr>
        <w:t>时刻会被激活的条件为：</w:t>
      </w:r>
      <w:r w:rsidRPr="00300BE3">
        <w:rPr>
          <w:rFonts w:hint="eastAsia"/>
        </w:rPr>
        <w:t>v</w:t>
      </w:r>
      <w:r w:rsidRPr="00300BE3">
        <w:rPr>
          <w:rFonts w:hint="eastAsia"/>
        </w:rPr>
        <w:t>的一个属于</w:t>
      </w:r>
      <w:r w:rsidRPr="00300BE3">
        <w:rPr>
          <w:rFonts w:hint="eastAsia"/>
        </w:rPr>
        <w:t>Tv</w:t>
      </w:r>
      <w:r w:rsidRPr="00300BE3">
        <w:rPr>
          <w:rFonts w:hint="eastAsia"/>
        </w:rPr>
        <w:t>中的邻居在</w:t>
      </w:r>
      <w:r w:rsidRPr="00300BE3">
        <w:rPr>
          <w:rFonts w:hint="eastAsia"/>
        </w:rPr>
        <w:t>t-1</w:t>
      </w:r>
      <w:r w:rsidRPr="00300BE3">
        <w:rPr>
          <w:rFonts w:hint="eastAsia"/>
        </w:rPr>
        <w:t>时刻被激活。</w:t>
      </w:r>
    </w:p>
    <w:p w14:paraId="1D44FCD8" w14:textId="39BF4514" w:rsidR="00300BE3" w:rsidRDefault="00300BE3" w:rsidP="00300BE3">
      <w:pPr>
        <w:ind w:firstLine="420"/>
      </w:pPr>
      <w:r>
        <w:rPr>
          <w:rFonts w:hint="eastAsia"/>
        </w:rPr>
        <w:t>·</w:t>
      </w:r>
      <w:r w:rsidR="006A1F38">
        <w:rPr>
          <w:rFonts w:hint="eastAsia"/>
        </w:rPr>
        <w:t>被激活结</w:t>
      </w:r>
      <w:r w:rsidRPr="00300BE3">
        <w:rPr>
          <w:rFonts w:hint="eastAsia"/>
        </w:rPr>
        <w:t>点继续上述传播。</w:t>
      </w:r>
    </w:p>
    <w:p w14:paraId="3DBEBDAD" w14:textId="31FCD86C" w:rsidR="009C2B33" w:rsidRPr="00652F6B" w:rsidRDefault="00FA5A37" w:rsidP="00A34123">
      <w:pPr>
        <w:pStyle w:val="2"/>
      </w:pPr>
      <w:bookmarkStart w:id="304" w:name="_Toc506050100"/>
      <w:bookmarkStart w:id="305" w:name="_Toc6995481"/>
      <w:r>
        <w:t>3.</w:t>
      </w:r>
      <w:r w:rsidR="009C2B33" w:rsidRPr="00652F6B">
        <w:rPr>
          <w:rFonts w:hint="eastAsia"/>
        </w:rPr>
        <w:t>4</w:t>
      </w:r>
      <w:r w:rsidR="000A7078">
        <w:t xml:space="preserve"> </w:t>
      </w:r>
      <w:bookmarkEnd w:id="304"/>
      <w:r w:rsidR="004D7825">
        <w:rPr>
          <w:rFonts w:hint="eastAsia"/>
        </w:rPr>
        <w:t>其他模型</w:t>
      </w:r>
      <w:bookmarkEnd w:id="305"/>
    </w:p>
    <w:p w14:paraId="5910EF6F" w14:textId="0A7A4628" w:rsidR="004D7825" w:rsidRDefault="00344C1D" w:rsidP="004D7825">
      <w:pPr>
        <w:ind w:firstLine="420"/>
      </w:pPr>
      <w:r>
        <w:rPr>
          <w:rFonts w:hint="eastAsia"/>
        </w:rPr>
        <w:t>由于贪心算法代价太大，文献</w:t>
      </w:r>
      <w:r>
        <w:fldChar w:fldCharType="begin"/>
      </w:r>
      <w:r>
        <w:instrText xml:space="preserve"> </w:instrText>
      </w:r>
      <w:r>
        <w:rPr>
          <w:rFonts w:hint="eastAsia"/>
        </w:rPr>
        <w:instrText>REF _Ref6990201 \r \h</w:instrText>
      </w:r>
      <w:r>
        <w:instrText xml:space="preserve"> </w:instrText>
      </w:r>
      <w:r>
        <w:fldChar w:fldCharType="separate"/>
      </w:r>
      <w:r>
        <w:t>[5]</w:t>
      </w:r>
      <w:r>
        <w:fldChar w:fldCharType="end"/>
      </w:r>
      <w:r>
        <w:rPr>
          <w:rFonts w:hint="eastAsia"/>
        </w:rPr>
        <w:t>提出了</w:t>
      </w:r>
      <w:r w:rsidRPr="00344C1D">
        <w:rPr>
          <w:rFonts w:hint="eastAsia"/>
          <w:highlight w:val="yellow"/>
        </w:rPr>
        <w:t>影响力最大化树状结构（</w:t>
      </w:r>
      <w:r w:rsidRPr="00344C1D">
        <w:rPr>
          <w:rFonts w:hint="eastAsia"/>
          <w:highlight w:val="yellow"/>
        </w:rPr>
        <w:t>MIA</w:t>
      </w:r>
      <w:r w:rsidRPr="00344C1D">
        <w:rPr>
          <w:rFonts w:hint="eastAsia"/>
          <w:highlight w:val="yellow"/>
        </w:rPr>
        <w:t>）</w:t>
      </w:r>
      <w:r w:rsidRPr="00344C1D">
        <w:rPr>
          <w:rFonts w:hint="eastAsia"/>
        </w:rPr>
        <w:t>来计算影响的传播。</w:t>
      </w:r>
      <w:r>
        <w:rPr>
          <w:rFonts w:hint="eastAsia"/>
        </w:rPr>
        <w:t>MIA</w:t>
      </w:r>
      <w:r>
        <w:rPr>
          <w:rFonts w:hint="eastAsia"/>
        </w:rPr>
        <w:t>的主要思想如下：给定一个社交网络</w:t>
      </w:r>
      <w:r>
        <w:rPr>
          <w:rFonts w:hint="eastAsia"/>
        </w:rPr>
        <w:t>G</w:t>
      </w:r>
      <w:r>
        <w:rPr>
          <w:rFonts w:hint="eastAsia"/>
        </w:rPr>
        <w:t>，两个结点</w:t>
      </w:r>
      <w:r>
        <w:rPr>
          <w:rFonts w:hint="eastAsia"/>
        </w:rPr>
        <w:t>u</w:t>
      </w:r>
      <w:r>
        <w:rPr>
          <w:rFonts w:hint="eastAsia"/>
        </w:rPr>
        <w:t>，</w:t>
      </w:r>
      <w:r>
        <w:rPr>
          <w:rFonts w:hint="eastAsia"/>
        </w:rPr>
        <w:t>v</w:t>
      </w:r>
      <w:r>
        <w:rPr>
          <w:rFonts w:hint="eastAsia"/>
        </w:rPr>
        <w:t>属于结点集合</w:t>
      </w:r>
      <w:r>
        <w:rPr>
          <w:rFonts w:hint="eastAsia"/>
        </w:rPr>
        <w:t>V</w:t>
      </w:r>
      <w:r>
        <w:rPr>
          <w:rFonts w:hint="eastAsia"/>
        </w:rPr>
        <w:t>，结点</w:t>
      </w:r>
      <w:r>
        <w:rPr>
          <w:rFonts w:hint="eastAsia"/>
        </w:rPr>
        <w:t>u</w:t>
      </w:r>
      <w:r>
        <w:rPr>
          <w:rFonts w:hint="eastAsia"/>
        </w:rPr>
        <w:t>可以影响结点</w:t>
      </w:r>
      <w:r>
        <w:rPr>
          <w:rFonts w:hint="eastAsia"/>
        </w:rPr>
        <w:t>v</w:t>
      </w:r>
      <w:r>
        <w:rPr>
          <w:rFonts w:hint="eastAsia"/>
        </w:rPr>
        <w:t>的条件是两个结点之间有一条路径，这条路径可以表示为</w:t>
      </w:r>
      <w:r w:rsidRPr="00344C1D">
        <w:rPr>
          <w:position w:val="-12"/>
        </w:rPr>
        <w:object w:dxaOrig="3180" w:dyaOrig="360" w14:anchorId="68CF5A76">
          <v:shape id="_x0000_i1080" type="#_x0000_t75" style="width:158.85pt;height:18.3pt" o:ole="">
            <v:imagedata r:id="rId134" o:title=""/>
          </v:shape>
          <o:OLEObject Type="Embed" ProgID="Equation.DSMT4" ShapeID="_x0000_i1080" DrawAspect="Content" ObjectID="_1618126636" r:id="rId135"/>
        </w:object>
      </w:r>
      <w:r>
        <w:rPr>
          <w:rFonts w:hint="eastAsia"/>
        </w:rPr>
        <w:t>，结点</w:t>
      </w:r>
      <w:r>
        <w:rPr>
          <w:rFonts w:hint="eastAsia"/>
        </w:rPr>
        <w:t>u</w:t>
      </w:r>
      <w:r>
        <w:rPr>
          <w:rFonts w:hint="eastAsia"/>
        </w:rPr>
        <w:t>能激活</w:t>
      </w:r>
      <w:r>
        <w:rPr>
          <w:rFonts w:hint="eastAsia"/>
        </w:rPr>
        <w:t>v</w:t>
      </w:r>
      <w:r>
        <w:rPr>
          <w:rFonts w:hint="eastAsia"/>
        </w:rPr>
        <w:t>的概率</w:t>
      </w:r>
      <w:r w:rsidRPr="00344C1D">
        <w:rPr>
          <w:position w:val="-10"/>
        </w:rPr>
        <w:object w:dxaOrig="720" w:dyaOrig="320" w14:anchorId="603FE472">
          <v:shape id="_x0000_i1081" type="#_x0000_t75" style="width:36pt;height:16pt" o:ole="">
            <v:imagedata r:id="rId136" o:title=""/>
          </v:shape>
          <o:OLEObject Type="Embed" ProgID="Equation.DSMT4" ShapeID="_x0000_i1081" DrawAspect="Content" ObjectID="_1618126637" r:id="rId137"/>
        </w:object>
      </w:r>
      <w:r>
        <w:rPr>
          <w:rFonts w:hint="eastAsia"/>
        </w:rPr>
        <w:t>可以表示为</w:t>
      </w:r>
      <w:r w:rsidRPr="00344C1D">
        <w:rPr>
          <w:position w:val="-16"/>
        </w:rPr>
        <w:object w:dxaOrig="2880" w:dyaOrig="460" w14:anchorId="63204139">
          <v:shape id="_x0000_i1082" type="#_x0000_t75" style="width:2in;height:22.85pt" o:ole="">
            <v:imagedata r:id="rId138" o:title=""/>
          </v:shape>
          <o:OLEObject Type="Embed" ProgID="Equation.DSMT4" ShapeID="_x0000_i1082" DrawAspect="Content" ObjectID="_1618126638" r:id="rId139"/>
        </w:object>
      </w:r>
      <w:r w:rsidR="00F9582F">
        <w:rPr>
          <w:rFonts w:hint="eastAsia"/>
        </w:rPr>
        <w:t>。</w:t>
      </w:r>
      <w:r w:rsidR="00F9582F" w:rsidRPr="00F9582F">
        <w:rPr>
          <w:rFonts w:hint="eastAsia"/>
        </w:rPr>
        <w:t>在</w:t>
      </w:r>
      <w:r w:rsidR="00F9582F" w:rsidRPr="00F9582F">
        <w:rPr>
          <w:rFonts w:hint="eastAsia"/>
        </w:rPr>
        <w:t>MIA</w:t>
      </w:r>
      <w:r w:rsidR="00F9582F" w:rsidRPr="00F9582F">
        <w:rPr>
          <w:rFonts w:hint="eastAsia"/>
        </w:rPr>
        <w:t>模型下，当</w:t>
      </w:r>
      <w:r w:rsidR="00F9582F" w:rsidRPr="00F9582F">
        <w:rPr>
          <w:rFonts w:hint="eastAsia"/>
        </w:rPr>
        <w:t>u</w:t>
      </w:r>
      <w:r w:rsidR="00F9582F" w:rsidRPr="00F9582F">
        <w:rPr>
          <w:rFonts w:hint="eastAsia"/>
        </w:rPr>
        <w:t>和</w:t>
      </w:r>
      <w:r w:rsidR="00F9582F" w:rsidRPr="00F9582F">
        <w:rPr>
          <w:rFonts w:hint="eastAsia"/>
        </w:rPr>
        <w:t>v</w:t>
      </w:r>
      <w:r w:rsidR="00F9582F" w:rsidRPr="00F9582F">
        <w:rPr>
          <w:rFonts w:hint="eastAsia"/>
        </w:rPr>
        <w:t>之间存在多条路径时，选择概率最大的路径，因为</w:t>
      </w:r>
      <w:r w:rsidR="00F9582F">
        <w:rPr>
          <w:rFonts w:hint="eastAsia"/>
        </w:rPr>
        <w:t>通过这条路径</w:t>
      </w:r>
      <w:r w:rsidR="00F9582F" w:rsidRPr="00F9582F">
        <w:rPr>
          <w:rFonts w:hint="eastAsia"/>
        </w:rPr>
        <w:t>u</w:t>
      </w:r>
      <w:r w:rsidR="00F9582F">
        <w:rPr>
          <w:rFonts w:hint="eastAsia"/>
        </w:rPr>
        <w:t>有最大的几率去激活</w:t>
      </w:r>
      <w:r w:rsidR="00F9582F" w:rsidRPr="00F9582F">
        <w:rPr>
          <w:rFonts w:hint="eastAsia"/>
        </w:rPr>
        <w:t>v</w:t>
      </w:r>
      <w:r w:rsidR="00F9582F">
        <w:rPr>
          <w:rFonts w:hint="eastAsia"/>
        </w:rPr>
        <w:t>，作者将这条路径定义为</w:t>
      </w:r>
      <w:bookmarkStart w:id="306" w:name="OLE_LINK7"/>
      <w:bookmarkStart w:id="307" w:name="OLE_LINK11"/>
      <w:r w:rsidR="00F9582F" w:rsidRPr="00F9582F">
        <w:rPr>
          <w:position w:val="-10"/>
        </w:rPr>
        <w:object w:dxaOrig="999" w:dyaOrig="320" w14:anchorId="256D1AF2">
          <v:shape id="_x0000_i1083" type="#_x0000_t75" style="width:49.7pt;height:16pt" o:ole="">
            <v:imagedata r:id="rId140" o:title=""/>
          </v:shape>
          <o:OLEObject Type="Embed" ProgID="Equation.DSMT4" ShapeID="_x0000_i1083" DrawAspect="Content" ObjectID="_1618126639" r:id="rId141"/>
        </w:object>
      </w:r>
      <w:bookmarkEnd w:id="306"/>
      <w:bookmarkEnd w:id="307"/>
      <w:r w:rsidR="00F9582F">
        <w:rPr>
          <w:rFonts w:hint="eastAsia"/>
        </w:rPr>
        <w:t>。在</w:t>
      </w:r>
      <w:r w:rsidR="00F9582F">
        <w:rPr>
          <w:rFonts w:hint="eastAsia"/>
        </w:rPr>
        <w:t>MIA</w:t>
      </w:r>
      <w:r w:rsidR="00F9582F">
        <w:rPr>
          <w:rFonts w:hint="eastAsia"/>
        </w:rPr>
        <w:t>模型下，结点</w:t>
      </w:r>
      <w:r w:rsidR="00F9582F">
        <w:rPr>
          <w:rFonts w:hint="eastAsia"/>
        </w:rPr>
        <w:t>u</w:t>
      </w:r>
      <w:r w:rsidR="00F9582F">
        <w:rPr>
          <w:rFonts w:hint="eastAsia"/>
        </w:rPr>
        <w:t>只能通过</w:t>
      </w:r>
      <w:r w:rsidR="00F9582F" w:rsidRPr="00F9582F">
        <w:rPr>
          <w:position w:val="-10"/>
        </w:rPr>
        <w:object w:dxaOrig="999" w:dyaOrig="320" w14:anchorId="7EFCC6AA">
          <v:shape id="_x0000_i1084" type="#_x0000_t75" style="width:49.7pt;height:16pt" o:ole="">
            <v:imagedata r:id="rId140" o:title=""/>
          </v:shape>
          <o:OLEObject Type="Embed" ProgID="Equation.DSMT4" ShapeID="_x0000_i1084" DrawAspect="Content" ObjectID="_1618126640" r:id="rId142"/>
        </w:object>
      </w:r>
      <w:r w:rsidR="00F9582F">
        <w:rPr>
          <w:rFonts w:hint="eastAsia"/>
        </w:rPr>
        <w:t>去影响结点</w:t>
      </w:r>
      <w:r w:rsidR="00F9582F">
        <w:rPr>
          <w:rFonts w:hint="eastAsia"/>
        </w:rPr>
        <w:t>v</w:t>
      </w:r>
      <w:r w:rsidR="00F9582F">
        <w:rPr>
          <w:rFonts w:hint="eastAsia"/>
        </w:rPr>
        <w:t>。</w:t>
      </w:r>
    </w:p>
    <w:p w14:paraId="0C24319C" w14:textId="6B20E4F5" w:rsidR="000C4F44" w:rsidRDefault="000C4F44" w:rsidP="000C4F44">
      <w:pPr>
        <w:pStyle w:val="2"/>
      </w:pPr>
      <w:bookmarkStart w:id="308" w:name="_Toc6995482"/>
      <w:r>
        <w:t>3</w:t>
      </w:r>
      <w:r>
        <w:rPr>
          <w:rFonts w:hint="eastAsia"/>
        </w:rPr>
        <w:t>.5</w:t>
      </w:r>
      <w:r>
        <w:t xml:space="preserve"> </w:t>
      </w:r>
      <w:r>
        <w:rPr>
          <w:rFonts w:hint="eastAsia"/>
        </w:rPr>
        <w:t>小结</w:t>
      </w:r>
      <w:bookmarkEnd w:id="308"/>
    </w:p>
    <w:p w14:paraId="4639A061" w14:textId="77777777" w:rsidR="004D7825" w:rsidRPr="004D7825" w:rsidRDefault="004D7825" w:rsidP="004D7825"/>
    <w:p w14:paraId="41FC01FB" w14:textId="1BF4BAD3" w:rsidR="0055774F" w:rsidRDefault="006A1F38" w:rsidP="00C5203C">
      <w:pPr>
        <w:ind w:firstLine="420"/>
      </w:pPr>
      <w:r>
        <w:rPr>
          <w:rFonts w:hint="eastAsia"/>
        </w:rPr>
        <w:t>0</w:t>
      </w:r>
    </w:p>
    <w:p w14:paraId="4A7A7A52" w14:textId="1FA2C7BB" w:rsidR="001C4E3B" w:rsidRDefault="001C4E3B" w:rsidP="00B639EB">
      <w:pPr>
        <w:ind w:firstLine="420"/>
      </w:pPr>
    </w:p>
    <w:p w14:paraId="3F1C0EB4" w14:textId="4626DDB0" w:rsidR="009C2B33" w:rsidRPr="007C2477" w:rsidRDefault="00FA5A37" w:rsidP="00A34123">
      <w:pPr>
        <w:pStyle w:val="1"/>
      </w:pPr>
      <w:bookmarkStart w:id="309" w:name="_Toc506050101"/>
      <w:bookmarkStart w:id="310" w:name="_Toc6995483"/>
      <w:r>
        <w:lastRenderedPageBreak/>
        <w:t>4</w:t>
      </w:r>
      <w:r w:rsidR="002A788A">
        <w:rPr>
          <w:rFonts w:hint="eastAsia"/>
        </w:rPr>
        <w:t>.</w:t>
      </w:r>
      <w:r w:rsidR="000A7078">
        <w:t xml:space="preserve"> </w:t>
      </w:r>
      <w:bookmarkEnd w:id="309"/>
      <w:r w:rsidR="00C5203C">
        <w:rPr>
          <w:rFonts w:hint="eastAsia"/>
        </w:rPr>
        <w:t>影响力最大化的算法</w:t>
      </w:r>
      <w:bookmarkEnd w:id="310"/>
    </w:p>
    <w:p w14:paraId="326CEF4D" w14:textId="45402650" w:rsidR="009C2B33" w:rsidRDefault="00BF0D7B" w:rsidP="009C2B33">
      <w:pPr>
        <w:ind w:firstLine="420"/>
      </w:pPr>
      <w:r>
        <w:rPr>
          <w:rFonts w:hint="eastAsia"/>
        </w:rPr>
        <w:t>虽然影响力最大化问题</w:t>
      </w:r>
      <w:r w:rsidR="00C65E95">
        <w:rPr>
          <w:rFonts w:hint="eastAsia"/>
        </w:rPr>
        <w:t>的计算是非常复杂的，但是当影响函数满足单调性和子模性的时候，该问题可以得出近似的最优解。</w:t>
      </w:r>
      <w:r w:rsidR="00006E82">
        <w:rPr>
          <w:rFonts w:hint="eastAsia"/>
        </w:rPr>
        <w:t>影响函数的单调性和子模性的定义如下：</w:t>
      </w:r>
    </w:p>
    <w:p w14:paraId="490A9B03" w14:textId="703818FE" w:rsidR="00006E82" w:rsidRDefault="00006E82" w:rsidP="009C2B33">
      <w:pPr>
        <w:ind w:firstLine="420"/>
      </w:pPr>
      <w:r w:rsidRPr="0064596E">
        <w:rPr>
          <w:rFonts w:hint="eastAsia"/>
          <w:highlight w:val="yellow"/>
        </w:rPr>
        <w:t>单调性</w:t>
      </w:r>
      <w:r>
        <w:rPr>
          <w:rFonts w:hint="eastAsia"/>
        </w:rPr>
        <w:t>：一个影响函数</w:t>
      </w:r>
      <w:r w:rsidRPr="00006E82">
        <w:rPr>
          <w:position w:val="-10"/>
        </w:rPr>
        <w:object w:dxaOrig="400" w:dyaOrig="320" w14:anchorId="3FDCA488">
          <v:shape id="_x0000_i1085" type="#_x0000_t75" style="width:20pt;height:16pt" o:ole="">
            <v:imagedata r:id="rId143" o:title=""/>
          </v:shape>
          <o:OLEObject Type="Embed" ProgID="Equation.DSMT4" ShapeID="_x0000_i1085" DrawAspect="Content" ObjectID="_1618126641" r:id="rId144"/>
        </w:object>
      </w:r>
      <w:r>
        <w:rPr>
          <w:rFonts w:hint="eastAsia"/>
        </w:rPr>
        <w:t>是单调的当且仅当它满足</w:t>
      </w:r>
      <w:r w:rsidRPr="00006E82">
        <w:rPr>
          <w:position w:val="-10"/>
        </w:rPr>
        <w:object w:dxaOrig="2340" w:dyaOrig="320" w14:anchorId="6DEE4B2F">
          <v:shape id="_x0000_i1086" type="#_x0000_t75" style="width:117.15pt;height:16pt" o:ole="">
            <v:imagedata r:id="rId145" o:title=""/>
          </v:shape>
          <o:OLEObject Type="Embed" ProgID="Equation.DSMT4" ShapeID="_x0000_i1086" DrawAspect="Content" ObjectID="_1618126642" r:id="rId146"/>
        </w:object>
      </w:r>
      <w:r w:rsidR="00772AFD">
        <w:rPr>
          <w:rFonts w:hint="eastAsia"/>
        </w:rPr>
        <w:t>，直观来说就是在集合</w:t>
      </w:r>
      <w:r w:rsidR="00772AFD">
        <w:rPr>
          <w:rFonts w:hint="eastAsia"/>
        </w:rPr>
        <w:t>S</w:t>
      </w:r>
      <w:r w:rsidR="00772AFD">
        <w:rPr>
          <w:rFonts w:hint="eastAsia"/>
        </w:rPr>
        <w:t>中加入一个结点后，它的影响范围不会减少。</w:t>
      </w:r>
    </w:p>
    <w:p w14:paraId="17F9B6AC" w14:textId="5A1B8CDE" w:rsidR="00006E82" w:rsidRDefault="00006E82" w:rsidP="009C2B33">
      <w:pPr>
        <w:ind w:firstLine="420"/>
      </w:pPr>
      <w:r w:rsidRPr="0064596E">
        <w:rPr>
          <w:rFonts w:hint="eastAsia"/>
          <w:highlight w:val="yellow"/>
        </w:rPr>
        <w:t>子模性</w:t>
      </w:r>
      <w:r>
        <w:rPr>
          <w:rFonts w:hint="eastAsia"/>
        </w:rPr>
        <w:t>：</w:t>
      </w:r>
      <w:r w:rsidR="00772AFD">
        <w:rPr>
          <w:rFonts w:hint="eastAsia"/>
        </w:rPr>
        <w:t>一个影响函数</w:t>
      </w:r>
      <w:r w:rsidR="00772AFD" w:rsidRPr="00006E82">
        <w:rPr>
          <w:position w:val="-10"/>
        </w:rPr>
        <w:object w:dxaOrig="400" w:dyaOrig="320" w14:anchorId="73201ABE">
          <v:shape id="_x0000_i1087" type="#_x0000_t75" style="width:20pt;height:16pt" o:ole="">
            <v:imagedata r:id="rId143" o:title=""/>
          </v:shape>
          <o:OLEObject Type="Embed" ProgID="Equation.DSMT4" ShapeID="_x0000_i1087" DrawAspect="Content" ObjectID="_1618126643" r:id="rId147"/>
        </w:object>
      </w:r>
      <w:r w:rsidR="00772AFD">
        <w:rPr>
          <w:rFonts w:hint="eastAsia"/>
        </w:rPr>
        <w:t>是子模的当且仅当它满足如下所示的条件：</w:t>
      </w:r>
    </w:p>
    <w:p w14:paraId="34597386" w14:textId="3E502FAA" w:rsidR="00772AFD" w:rsidRDefault="00772AFD" w:rsidP="009C2B33">
      <w:pPr>
        <w:ind w:firstLine="420"/>
      </w:pPr>
      <w:r w:rsidRPr="00772AFD">
        <w:rPr>
          <w:position w:val="-26"/>
        </w:rPr>
        <w:object w:dxaOrig="4840" w:dyaOrig="639" w14:anchorId="22A8265D">
          <v:shape id="_x0000_i1088" type="#_x0000_t75" style="width:242.3pt;height:32pt" o:ole="">
            <v:imagedata r:id="rId148" o:title=""/>
          </v:shape>
          <o:OLEObject Type="Embed" ProgID="Equation.DSMT4" ShapeID="_x0000_i1088" DrawAspect="Content" ObjectID="_1618126644" r:id="rId149"/>
        </w:object>
      </w:r>
      <w:r>
        <w:rPr>
          <w:rFonts w:hint="eastAsia"/>
        </w:rPr>
        <w:t>。直观来说就是集合</w:t>
      </w:r>
      <w:r>
        <w:rPr>
          <w:rFonts w:hint="eastAsia"/>
        </w:rPr>
        <w:t>S</w:t>
      </w:r>
      <w:r>
        <w:rPr>
          <w:rFonts w:hint="eastAsia"/>
        </w:rPr>
        <w:t>中加入一个结点，它所带来的边际收益要小于上一个结点的加入带来的边际收益。</w:t>
      </w:r>
    </w:p>
    <w:p w14:paraId="25415D15" w14:textId="71F608EB" w:rsidR="00D41576" w:rsidRDefault="00D41576" w:rsidP="009C2B33">
      <w:pPr>
        <w:ind w:firstLine="420"/>
      </w:pPr>
      <w:r>
        <w:rPr>
          <w:rFonts w:hint="eastAsia"/>
        </w:rPr>
        <w:t>影响力最大化算法大都是基于贪心</w:t>
      </w:r>
      <w:r w:rsidR="008D3D93">
        <w:rPr>
          <w:rFonts w:hint="eastAsia"/>
        </w:rPr>
        <w:t>算法的改进。贪心算法的思想是首先初始化一个空的种子集</w:t>
      </w:r>
      <w:r w:rsidR="008D3D93">
        <w:rPr>
          <w:rFonts w:hint="eastAsia"/>
        </w:rPr>
        <w:t>S</w:t>
      </w:r>
      <w:r w:rsidR="008D3D93">
        <w:rPr>
          <w:rFonts w:hint="eastAsia"/>
        </w:rPr>
        <w:t>，在每次迭代中都选择一个有最大边际收益的结点加入到</w:t>
      </w:r>
      <w:r w:rsidR="008D3D93">
        <w:rPr>
          <w:rFonts w:hint="eastAsia"/>
        </w:rPr>
        <w:t>S</w:t>
      </w:r>
      <w:r w:rsidR="008D3D93">
        <w:rPr>
          <w:rFonts w:hint="eastAsia"/>
        </w:rPr>
        <w:t>中，当种子集</w:t>
      </w:r>
      <w:r w:rsidR="008D3D93">
        <w:rPr>
          <w:rFonts w:hint="eastAsia"/>
        </w:rPr>
        <w:t>S</w:t>
      </w:r>
      <w:r w:rsidR="008D3D93">
        <w:rPr>
          <w:rFonts w:hint="eastAsia"/>
        </w:rPr>
        <w:t>中已经有</w:t>
      </w:r>
      <w:r w:rsidR="008D3D93">
        <w:rPr>
          <w:rFonts w:hint="eastAsia"/>
        </w:rPr>
        <w:t>k</w:t>
      </w:r>
      <w:proofErr w:type="gramStart"/>
      <w:r w:rsidR="008D3D93">
        <w:rPr>
          <w:rFonts w:hint="eastAsia"/>
        </w:rPr>
        <w:t>个</w:t>
      </w:r>
      <w:proofErr w:type="gramEnd"/>
      <w:r w:rsidR="008D3D93">
        <w:rPr>
          <w:rFonts w:hint="eastAsia"/>
        </w:rPr>
        <w:t>种子的时候算法停止。</w:t>
      </w:r>
    </w:p>
    <w:p w14:paraId="182523A2" w14:textId="54C77CF2" w:rsidR="009C2B33" w:rsidRPr="00652F6B" w:rsidRDefault="00FA5A37" w:rsidP="00A34123">
      <w:pPr>
        <w:pStyle w:val="2"/>
      </w:pPr>
      <w:bookmarkStart w:id="311" w:name="_Toc506050102"/>
      <w:bookmarkStart w:id="312" w:name="_Toc6995484"/>
      <w:r>
        <w:t>4</w:t>
      </w:r>
      <w:r w:rsidR="009C2B33" w:rsidRPr="00652F6B">
        <w:rPr>
          <w:rFonts w:hint="eastAsia"/>
        </w:rPr>
        <w:t>.1</w:t>
      </w:r>
      <w:r w:rsidR="000A7078">
        <w:t xml:space="preserve"> </w:t>
      </w:r>
      <w:r w:rsidR="009C2B33" w:rsidRPr="00652F6B">
        <w:rPr>
          <w:rFonts w:hint="eastAsia"/>
        </w:rPr>
        <w:t>基于</w:t>
      </w:r>
      <w:r w:rsidR="0064596E">
        <w:rPr>
          <w:rFonts w:hint="eastAsia"/>
        </w:rPr>
        <w:t>模拟</w:t>
      </w:r>
      <w:r w:rsidR="009C2B33" w:rsidRPr="00652F6B">
        <w:rPr>
          <w:rFonts w:hint="eastAsia"/>
        </w:rPr>
        <w:t>的方法</w:t>
      </w:r>
      <w:bookmarkEnd w:id="311"/>
      <w:bookmarkEnd w:id="312"/>
    </w:p>
    <w:p w14:paraId="38B51BA7" w14:textId="28939E59" w:rsidR="00B22233" w:rsidRDefault="00663B8F" w:rsidP="00424B23">
      <w:pPr>
        <w:ind w:firstLine="420"/>
        <w:rPr>
          <w:rFonts w:hint="eastAsia"/>
        </w:rPr>
      </w:pPr>
      <w:r>
        <w:rPr>
          <w:rFonts w:hint="eastAsia"/>
        </w:rPr>
        <w:t>基于模拟的主要思想是</w:t>
      </w:r>
      <w:r w:rsidR="00DE3DE2" w:rsidRPr="00DE3DE2">
        <w:rPr>
          <w:rFonts w:hint="eastAsia"/>
        </w:rPr>
        <w:t>利用蒙特卡洛模拟去估计每个节点的影响范围函数</w:t>
      </w:r>
      <w:r w:rsidR="00DE3DE2" w:rsidRPr="00DE3DE2">
        <w:rPr>
          <w:position w:val="-10"/>
        </w:rPr>
        <w:object w:dxaOrig="400" w:dyaOrig="320" w14:anchorId="4BFD9063">
          <v:shape id="_x0000_i1089" type="#_x0000_t75" style="width:20pt;height:16pt" o:ole="">
            <v:imagedata r:id="rId150" o:title=""/>
          </v:shape>
          <o:OLEObject Type="Embed" ProgID="Equation.DSMT4" ShapeID="_x0000_i1089" DrawAspect="Content" ObjectID="_1618126645" r:id="rId151"/>
        </w:object>
      </w:r>
      <w:r>
        <w:rPr>
          <w:rFonts w:hint="eastAsia"/>
        </w:rPr>
        <w:t>进而计算每个结点的边际收益，之后使用贪心算法每次迭代都选择边际收益最高的结点加入种子集合。为了提高估算边际收益的精确度，此算法一般要跑</w:t>
      </w:r>
      <w:r>
        <w:rPr>
          <w:rFonts w:hint="eastAsia"/>
        </w:rPr>
        <w:t>1</w:t>
      </w:r>
      <w:r>
        <w:t>0000</w:t>
      </w:r>
      <w:r>
        <w:rPr>
          <w:rFonts w:hint="eastAsia"/>
        </w:rPr>
        <w:t>轮再取平均。显然，由于需要进行的蒙特卡洛模拟次数过多，传统的基于模拟的方法无法在一个规模较大的图中应用。</w:t>
      </w:r>
      <w:r w:rsidR="00B22233">
        <w:rPr>
          <w:rFonts w:hint="eastAsia"/>
        </w:rPr>
        <w:t>所以有学者对其进行改进。</w:t>
      </w:r>
    </w:p>
    <w:p w14:paraId="286BF2B9" w14:textId="14991AB0" w:rsidR="000215AC" w:rsidRDefault="00FE508C" w:rsidP="000215AC">
      <w:pPr>
        <w:ind w:firstLine="420"/>
        <w:rPr>
          <w:rFonts w:hint="eastAsia"/>
        </w:rPr>
      </w:pPr>
      <w:r w:rsidRPr="000215AC">
        <w:rPr>
          <w:rFonts w:hint="eastAsia"/>
          <w:highlight w:val="yellow"/>
        </w:rPr>
        <w:t>在文献</w:t>
      </w:r>
      <w:r w:rsidRPr="000215AC">
        <w:rPr>
          <w:highlight w:val="yellow"/>
        </w:rPr>
        <w:fldChar w:fldCharType="begin"/>
      </w:r>
      <w:r w:rsidRPr="000215AC">
        <w:rPr>
          <w:highlight w:val="yellow"/>
        </w:rPr>
        <w:instrText xml:space="preserve"> </w:instrText>
      </w:r>
      <w:r w:rsidRPr="000215AC">
        <w:rPr>
          <w:rFonts w:hint="eastAsia"/>
          <w:highlight w:val="yellow"/>
        </w:rPr>
        <w:instrText>REF _Ref7016627 \r \h</w:instrText>
      </w:r>
      <w:r w:rsidRPr="000215AC">
        <w:rPr>
          <w:highlight w:val="yellow"/>
        </w:rPr>
        <w:instrText xml:space="preserve"> </w:instrText>
      </w:r>
      <w:r w:rsidRPr="000215AC">
        <w:rPr>
          <w:highlight w:val="yellow"/>
        </w:rPr>
      </w:r>
      <w:r w:rsidR="000215AC">
        <w:rPr>
          <w:highlight w:val="yellow"/>
        </w:rPr>
        <w:instrText xml:space="preserve"> \* MERGEFORMAT </w:instrText>
      </w:r>
      <w:r w:rsidRPr="000215AC">
        <w:rPr>
          <w:highlight w:val="yellow"/>
        </w:rPr>
        <w:fldChar w:fldCharType="separate"/>
      </w:r>
      <w:r w:rsidRPr="000215AC">
        <w:rPr>
          <w:highlight w:val="yellow"/>
        </w:rPr>
        <w:t>[7]</w:t>
      </w:r>
      <w:r w:rsidRPr="000215AC">
        <w:rPr>
          <w:highlight w:val="yellow"/>
        </w:rPr>
        <w:fldChar w:fldCharType="end"/>
      </w:r>
      <w:r w:rsidRPr="000215AC">
        <w:rPr>
          <w:rFonts w:hint="eastAsia"/>
          <w:highlight w:val="yellow"/>
        </w:rPr>
        <w:t>中作者提出了</w:t>
      </w:r>
      <w:r w:rsidR="00B22233" w:rsidRPr="000215AC">
        <w:rPr>
          <w:rFonts w:hint="eastAsia"/>
          <w:highlight w:val="yellow"/>
        </w:rPr>
        <w:t>UBLF</w:t>
      </w:r>
      <w:r w:rsidRPr="000215AC">
        <w:rPr>
          <w:rFonts w:hint="eastAsia"/>
          <w:highlight w:val="yellow"/>
        </w:rPr>
        <w:t>算法</w:t>
      </w:r>
      <w:r>
        <w:rPr>
          <w:rFonts w:hint="eastAsia"/>
        </w:rPr>
        <w:t>。</w:t>
      </w:r>
      <w:r w:rsidR="00C522DD">
        <w:rPr>
          <w:rFonts w:hint="eastAsia"/>
        </w:rPr>
        <w:t>作者使用</w:t>
      </w:r>
      <w:r w:rsidR="00C522DD" w:rsidRPr="00C522DD">
        <w:rPr>
          <w:position w:val="-12"/>
        </w:rPr>
        <w:object w:dxaOrig="1060" w:dyaOrig="380" w14:anchorId="5A97359B">
          <v:shape id="_x0000_i1093" type="#_x0000_t75" style="width:53.15pt;height:18.85pt" o:ole="">
            <v:imagedata r:id="rId152" o:title=""/>
          </v:shape>
          <o:OLEObject Type="Embed" ProgID="Equation.DSMT4" ShapeID="_x0000_i1093" DrawAspect="Content" ObjectID="_1618126646" r:id="rId153"/>
        </w:object>
      </w:r>
      <w:r w:rsidR="00C522DD">
        <w:rPr>
          <w:rFonts w:hint="eastAsia"/>
        </w:rPr>
        <w:t>代表一个节点</w:t>
      </w:r>
      <w:r w:rsidR="00C522DD">
        <w:rPr>
          <w:rFonts w:hint="eastAsia"/>
        </w:rPr>
        <w:t>v</w:t>
      </w:r>
      <w:r w:rsidR="00C522DD">
        <w:rPr>
          <w:rFonts w:hint="eastAsia"/>
        </w:rPr>
        <w:t>在步骤</w:t>
      </w:r>
      <w:r w:rsidR="00C522DD">
        <w:rPr>
          <w:rFonts w:hint="eastAsia"/>
        </w:rPr>
        <w:t>t</w:t>
      </w:r>
      <w:r w:rsidR="00C522DD">
        <w:rPr>
          <w:rFonts w:hint="eastAsia"/>
        </w:rPr>
        <w:t>被种子集</w:t>
      </w:r>
      <w:r w:rsidR="00C522DD">
        <w:rPr>
          <w:rFonts w:hint="eastAsia"/>
        </w:rPr>
        <w:t>S</w:t>
      </w:r>
      <w:r w:rsidR="00C522DD">
        <w:rPr>
          <w:rFonts w:hint="eastAsia"/>
        </w:rPr>
        <w:t>激活的概率。影响函数</w:t>
      </w:r>
      <w:r w:rsidR="00C522DD" w:rsidRPr="00C522DD">
        <w:rPr>
          <w:position w:val="-12"/>
        </w:rPr>
        <w:object w:dxaOrig="620" w:dyaOrig="360" w14:anchorId="0DF4ED64">
          <v:shape id="_x0000_i1097" type="#_x0000_t75" style="width:30.85pt;height:18.3pt" o:ole="">
            <v:imagedata r:id="rId154" o:title=""/>
          </v:shape>
          <o:OLEObject Type="Embed" ProgID="Equation.DSMT4" ShapeID="_x0000_i1097" DrawAspect="Content" ObjectID="_1618126647" r:id="rId155"/>
        </w:object>
      </w:r>
      <w:r w:rsidR="00C522DD">
        <w:rPr>
          <w:rFonts w:hint="eastAsia"/>
        </w:rPr>
        <w:t>可以表示为</w:t>
      </w:r>
      <w:r w:rsidR="00C522DD" w:rsidRPr="00C522DD">
        <w:rPr>
          <w:position w:val="-28"/>
        </w:rPr>
        <w:object w:dxaOrig="2400" w:dyaOrig="680" w14:anchorId="33422FB2">
          <v:shape id="_x0000_i1099" type="#_x0000_t75" style="width:120pt;height:34.3pt" o:ole="">
            <v:imagedata r:id="rId156" o:title=""/>
          </v:shape>
          <o:OLEObject Type="Embed" ProgID="Equation.DSMT4" ShapeID="_x0000_i1099" DrawAspect="Content" ObjectID="_1618126648" r:id="rId157"/>
        </w:object>
      </w:r>
      <w:r w:rsidR="00C522DD">
        <w:rPr>
          <w:rFonts w:hint="eastAsia"/>
        </w:rPr>
        <w:t>。对于</w:t>
      </w:r>
      <w:r w:rsidR="00510572">
        <w:rPr>
          <w:rFonts w:hint="eastAsia"/>
        </w:rPr>
        <w:t>t</w:t>
      </w:r>
      <w:r w:rsidR="00510572">
        <w:t>=1,2,…N-|S|</w:t>
      </w:r>
      <w:r w:rsidR="00510572">
        <w:rPr>
          <w:rFonts w:hint="eastAsia"/>
        </w:rPr>
        <w:t>，可以得到这样一个不等式</w:t>
      </w:r>
      <w:r w:rsidR="00510572" w:rsidRPr="00510572">
        <w:rPr>
          <w:position w:val="-28"/>
        </w:rPr>
        <w:object w:dxaOrig="3460" w:dyaOrig="540" w14:anchorId="387DE18B">
          <v:shape id="_x0000_i1101" type="#_x0000_t75" style="width:173.15pt;height:26.85pt" o:ole="">
            <v:imagedata r:id="rId158" o:title=""/>
          </v:shape>
          <o:OLEObject Type="Embed" ProgID="Equation.DSMT4" ShapeID="_x0000_i1101" DrawAspect="Content" ObjectID="_1618126649" r:id="rId159"/>
        </w:object>
      </w:r>
      <w:r w:rsidR="00F2279A">
        <w:rPr>
          <w:rFonts w:hint="eastAsia"/>
        </w:rPr>
        <w:t>。随后作者利用矩阵形式对其进行简化，</w:t>
      </w:r>
      <w:r w:rsidR="00F2279A">
        <w:rPr>
          <w:rFonts w:hint="eastAsia"/>
        </w:rPr>
        <w:t>PP</w:t>
      </w:r>
      <w:r w:rsidR="00F2279A">
        <w:rPr>
          <w:rFonts w:hint="eastAsia"/>
        </w:rPr>
        <w:t>是传播矩阵，</w:t>
      </w:r>
      <w:r w:rsidR="00F2279A">
        <w:rPr>
          <w:rFonts w:hint="eastAsia"/>
        </w:rPr>
        <w:t>p</w:t>
      </w:r>
      <w:r w:rsidR="00F2279A">
        <w:t>p(u,v)</w:t>
      </w:r>
      <w:r w:rsidR="00F2279A">
        <w:rPr>
          <w:rFonts w:hint="eastAsia"/>
        </w:rPr>
        <w:t>是对应的两个节点之间的传播概率</w:t>
      </w:r>
      <w:r w:rsidR="0081591F">
        <w:rPr>
          <w:rFonts w:hint="eastAsia"/>
        </w:rPr>
        <w:t>。我们使用一个行向量</w:t>
      </w:r>
      <w:r w:rsidR="0081591F" w:rsidRPr="0081591F">
        <w:rPr>
          <w:position w:val="-12"/>
        </w:rPr>
        <w:object w:dxaOrig="1340" w:dyaOrig="380" w14:anchorId="151D76DE">
          <v:shape id="_x0000_i1103" type="#_x0000_t75" style="width:66.85pt;height:18.85pt" o:ole="">
            <v:imagedata r:id="rId160" o:title=""/>
          </v:shape>
          <o:OLEObject Type="Embed" ProgID="Equation.DSMT4" ShapeID="_x0000_i1103" DrawAspect="Content" ObjectID="_1618126650" r:id="rId161"/>
        </w:object>
      </w:r>
      <w:r w:rsidR="0081591F">
        <w:rPr>
          <w:rFonts w:hint="eastAsia"/>
        </w:rPr>
        <w:t>来表示</w:t>
      </w:r>
      <w:r w:rsidR="00F7506E">
        <w:rPr>
          <w:rFonts w:hint="eastAsia"/>
        </w:rPr>
        <w:t>未激活</w:t>
      </w:r>
      <w:r w:rsidR="0081591F">
        <w:rPr>
          <w:rFonts w:hint="eastAsia"/>
        </w:rPr>
        <w:t>节点在</w:t>
      </w:r>
      <w:r w:rsidR="0081591F">
        <w:rPr>
          <w:rFonts w:hint="eastAsia"/>
        </w:rPr>
        <w:t>t</w:t>
      </w:r>
      <w:r w:rsidR="0081591F">
        <w:rPr>
          <w:rFonts w:hint="eastAsia"/>
        </w:rPr>
        <w:t>时刻被激活的概率</w:t>
      </w:r>
      <w:r w:rsidR="00F7506E">
        <w:rPr>
          <w:rFonts w:hint="eastAsia"/>
        </w:rPr>
        <w:t>。上述不等式可以表示为</w:t>
      </w:r>
      <w:r w:rsidR="00F7506E" w:rsidRPr="00F7506E">
        <w:rPr>
          <w:position w:val="-12"/>
        </w:rPr>
        <w:object w:dxaOrig="1320" w:dyaOrig="380" w14:anchorId="7209C8FD">
          <v:shape id="_x0000_i1105" type="#_x0000_t75" style="width:66.3pt;height:18.85pt" o:ole="">
            <v:imagedata r:id="rId162" o:title=""/>
          </v:shape>
          <o:OLEObject Type="Embed" ProgID="Equation.DSMT4" ShapeID="_x0000_i1105" DrawAspect="Content" ObjectID="_1618126651" r:id="rId163"/>
        </w:object>
      </w:r>
      <w:r w:rsidR="005A4733">
        <w:rPr>
          <w:rFonts w:hint="eastAsia"/>
        </w:rPr>
        <w:t>。</w:t>
      </w:r>
      <w:r w:rsidR="003A6923">
        <w:rPr>
          <w:rFonts w:hint="eastAsia"/>
        </w:rPr>
        <w:t>影响函数</w:t>
      </w:r>
      <w:r w:rsidR="003A6923" w:rsidRPr="00C522DD">
        <w:rPr>
          <w:position w:val="-12"/>
        </w:rPr>
        <w:object w:dxaOrig="620" w:dyaOrig="360" w14:anchorId="409C9762">
          <v:shape id="_x0000_i1106" type="#_x0000_t75" style="width:30.85pt;height:18.3pt" o:ole="">
            <v:imagedata r:id="rId154" o:title=""/>
          </v:shape>
          <o:OLEObject Type="Embed" ProgID="Equation.DSMT4" ShapeID="_x0000_i1106" DrawAspect="Content" ObjectID="_1618126652" r:id="rId164"/>
        </w:object>
      </w:r>
      <w:r w:rsidR="003A6923">
        <w:rPr>
          <w:rFonts w:hint="eastAsia"/>
        </w:rPr>
        <w:t>的上界可以表示为</w:t>
      </w:r>
      <w:r w:rsidR="003A6923" w:rsidRPr="003A6923">
        <w:rPr>
          <w:position w:val="-28"/>
        </w:rPr>
        <w:object w:dxaOrig="2060" w:dyaOrig="680" w14:anchorId="12450305">
          <v:shape id="_x0000_i1112" type="#_x0000_t75" style="width:102.85pt;height:34.3pt" o:ole="">
            <v:imagedata r:id="rId165" o:title=""/>
          </v:shape>
          <o:OLEObject Type="Embed" ProgID="Equation.DSMT4" ShapeID="_x0000_i1112" DrawAspect="Content" ObjectID="_1618126653" r:id="rId166"/>
        </w:object>
      </w:r>
      <w:r w:rsidR="000215AC">
        <w:rPr>
          <w:rFonts w:hint="eastAsia"/>
        </w:rPr>
        <w:t>。</w:t>
      </w:r>
      <w:r w:rsidR="000215AC">
        <w:rPr>
          <w:rFonts w:hint="eastAsia"/>
        </w:rPr>
        <w:t>UBLF</w:t>
      </w:r>
      <w:r w:rsidR="000215AC">
        <w:rPr>
          <w:rFonts w:hint="eastAsia"/>
        </w:rPr>
        <w:t>的算法步骤如下：</w:t>
      </w:r>
      <w:r w:rsidR="000215AC">
        <w:rPr>
          <w:rFonts w:hint="eastAsia"/>
        </w:rPr>
        <w:t xml:space="preserve">1. </w:t>
      </w:r>
      <w:r w:rsidR="000215AC">
        <w:rPr>
          <w:rFonts w:hint="eastAsia"/>
        </w:rPr>
        <w:t>将带有传播概率的扩散网络信息转换成传播概率矩阵</w:t>
      </w:r>
      <w:r w:rsidR="000215AC">
        <w:rPr>
          <w:rFonts w:hint="eastAsia"/>
        </w:rPr>
        <w:t>PP</w:t>
      </w:r>
      <w:r w:rsidR="00027285">
        <w:rPr>
          <w:rFonts w:hint="eastAsia"/>
        </w:rPr>
        <w:t>。</w:t>
      </w:r>
    </w:p>
    <w:p w14:paraId="504B6405" w14:textId="4A6AA3EE" w:rsidR="000215AC" w:rsidRDefault="000215AC" w:rsidP="000215AC">
      <w:pPr>
        <w:ind w:firstLine="420"/>
        <w:rPr>
          <w:rFonts w:hint="eastAsia"/>
        </w:rPr>
      </w:pPr>
      <w:r>
        <w:rPr>
          <w:rFonts w:hint="eastAsia"/>
        </w:rPr>
        <w:t xml:space="preserve">2. </w:t>
      </w:r>
      <w:r>
        <w:rPr>
          <w:rFonts w:hint="eastAsia"/>
        </w:rPr>
        <w:t>以</w:t>
      </w:r>
      <w:r>
        <w:rPr>
          <w:rFonts w:hint="eastAsia"/>
        </w:rPr>
        <w:t>PP</w:t>
      </w:r>
      <w:r w:rsidR="00027285">
        <w:rPr>
          <w:rFonts w:hint="eastAsia"/>
        </w:rPr>
        <w:t>为处理对象，利用上界计算理论公式</w:t>
      </w:r>
      <w:r>
        <w:rPr>
          <w:rFonts w:hint="eastAsia"/>
        </w:rPr>
        <w:t>，计</w:t>
      </w:r>
      <w:r w:rsidR="00027285">
        <w:rPr>
          <w:rFonts w:hint="eastAsia"/>
        </w:rPr>
        <w:t>算每个节点作为初始扩散点的传播范</w:t>
      </w:r>
      <w:r w:rsidR="00027285">
        <w:rPr>
          <w:rFonts w:hint="eastAsia"/>
        </w:rPr>
        <w:lastRenderedPageBreak/>
        <w:t>围上界。</w:t>
      </w:r>
      <w:r w:rsidR="00027285">
        <w:rPr>
          <w:rFonts w:hint="eastAsia"/>
        </w:rPr>
        <w:t xml:space="preserve"> </w:t>
      </w:r>
    </w:p>
    <w:p w14:paraId="7748F239" w14:textId="77777777" w:rsidR="000215AC" w:rsidRDefault="000215AC" w:rsidP="000215AC">
      <w:pPr>
        <w:ind w:firstLine="420"/>
        <w:rPr>
          <w:rFonts w:hint="eastAsia"/>
        </w:rPr>
      </w:pPr>
      <w:r>
        <w:rPr>
          <w:rFonts w:hint="eastAsia"/>
        </w:rPr>
        <w:t xml:space="preserve">3. </w:t>
      </w:r>
      <w:r>
        <w:rPr>
          <w:rFonts w:hint="eastAsia"/>
        </w:rPr>
        <w:t>依次选取上界较大的节点进行蒙特卡洛模拟，用真实值进行序列对比；若某节点</w:t>
      </w:r>
      <w:r>
        <w:rPr>
          <w:rFonts w:hint="eastAsia"/>
        </w:rPr>
        <w:t>v</w:t>
      </w:r>
      <w:r>
        <w:rPr>
          <w:rFonts w:hint="eastAsia"/>
        </w:rPr>
        <w:t>的真实值比其它点的</w:t>
      </w:r>
      <w:proofErr w:type="gramStart"/>
      <w:r>
        <w:rPr>
          <w:rFonts w:hint="eastAsia"/>
        </w:rPr>
        <w:t>上界值还要</w:t>
      </w:r>
      <w:proofErr w:type="gramEnd"/>
      <w:r>
        <w:rPr>
          <w:rFonts w:hint="eastAsia"/>
        </w:rPr>
        <w:t>大，那么节点就入选整个网络的关键节点集，如此</w:t>
      </w:r>
      <w:proofErr w:type="gramStart"/>
      <w:r>
        <w:rPr>
          <w:rFonts w:hint="eastAsia"/>
        </w:rPr>
        <w:t>直到选满</w:t>
      </w:r>
      <w:proofErr w:type="gramEnd"/>
      <w:r>
        <w:rPr>
          <w:rFonts w:hint="eastAsia"/>
        </w:rPr>
        <w:t>k</w:t>
      </w:r>
      <w:proofErr w:type="gramStart"/>
      <w:r>
        <w:rPr>
          <w:rFonts w:hint="eastAsia"/>
        </w:rPr>
        <w:t>个</w:t>
      </w:r>
      <w:proofErr w:type="gramEnd"/>
      <w:r>
        <w:rPr>
          <w:rFonts w:hint="eastAsia"/>
        </w:rPr>
        <w:t>节点为止。</w:t>
      </w:r>
    </w:p>
    <w:p w14:paraId="7D31365F" w14:textId="44C6795B" w:rsidR="009C2B33" w:rsidRPr="00652F6B" w:rsidRDefault="00FA5A37" w:rsidP="00A34123">
      <w:pPr>
        <w:pStyle w:val="2"/>
      </w:pPr>
      <w:bookmarkStart w:id="313" w:name="_Toc506050103"/>
      <w:bookmarkStart w:id="314" w:name="_Toc6995485"/>
      <w:r>
        <w:t>4</w:t>
      </w:r>
      <w:r w:rsidR="009C2B33" w:rsidRPr="00652F6B">
        <w:rPr>
          <w:rFonts w:hint="eastAsia"/>
        </w:rPr>
        <w:t>.2</w:t>
      </w:r>
      <w:r w:rsidR="00570E5A">
        <w:t xml:space="preserve"> </w:t>
      </w:r>
      <w:r w:rsidR="009C2B33" w:rsidRPr="00652F6B">
        <w:rPr>
          <w:rFonts w:hint="eastAsia"/>
        </w:rPr>
        <w:t>基于</w:t>
      </w:r>
      <w:r w:rsidR="0064596E">
        <w:rPr>
          <w:rFonts w:hint="eastAsia"/>
        </w:rPr>
        <w:t>代理</w:t>
      </w:r>
      <w:r w:rsidR="009C2B33" w:rsidRPr="00652F6B">
        <w:rPr>
          <w:rFonts w:hint="eastAsia"/>
        </w:rPr>
        <w:t>的方法</w:t>
      </w:r>
      <w:bookmarkEnd w:id="313"/>
      <w:bookmarkEnd w:id="314"/>
    </w:p>
    <w:p w14:paraId="6BEB92A6" w14:textId="23E5B171" w:rsidR="009C2B33" w:rsidRDefault="0064596E" w:rsidP="00C80F9E">
      <w:pPr>
        <w:ind w:firstLine="420"/>
        <w:rPr>
          <w:lang w:val="pt-BR"/>
        </w:rPr>
      </w:pPr>
      <w:r w:rsidRPr="0064596E">
        <w:rPr>
          <w:rFonts w:hint="eastAsia"/>
          <w:lang w:val="pt-BR"/>
        </w:rPr>
        <w:t>用代理模型的方法去计算影响传播函数，而不是用很繁琐的蒙特卡洛模拟，这样可以使得</w:t>
      </w:r>
      <w:r w:rsidRPr="0064596E">
        <w:rPr>
          <w:rFonts w:hint="eastAsia"/>
          <w:lang w:val="pt-BR"/>
        </w:rPr>
        <w:t>IM</w:t>
      </w:r>
      <w:r w:rsidRPr="0064596E">
        <w:rPr>
          <w:rFonts w:hint="eastAsia"/>
          <w:lang w:val="pt-BR"/>
        </w:rPr>
        <w:t>算法在大规模网络中有很好的延展性。基</w:t>
      </w:r>
      <w:r>
        <w:rPr>
          <w:rFonts w:hint="eastAsia"/>
          <w:lang w:val="pt-BR"/>
        </w:rPr>
        <w:t>于代理的方法一般都是为特定的传播模型量身定做的，它的通用性不好。</w:t>
      </w:r>
    </w:p>
    <w:p w14:paraId="3DD50FE5" w14:textId="74A575D2" w:rsidR="007664D7" w:rsidRDefault="007664D7" w:rsidP="00C80F9E">
      <w:pPr>
        <w:ind w:firstLine="420"/>
        <w:rPr>
          <w:rFonts w:hint="eastAsia"/>
        </w:rPr>
      </w:pPr>
      <w:r w:rsidRPr="007664D7">
        <w:rPr>
          <w:rFonts w:hint="eastAsia"/>
          <w:highlight w:val="yellow"/>
          <w:lang w:val="pt-BR"/>
        </w:rPr>
        <w:t>在文献</w:t>
      </w:r>
      <w:r w:rsidRPr="007664D7">
        <w:rPr>
          <w:highlight w:val="yellow"/>
          <w:lang w:val="pt-BR"/>
        </w:rPr>
        <w:fldChar w:fldCharType="begin"/>
      </w:r>
      <w:r w:rsidRPr="007664D7">
        <w:rPr>
          <w:highlight w:val="yellow"/>
          <w:lang w:val="pt-BR"/>
        </w:rPr>
        <w:instrText xml:space="preserve"> </w:instrText>
      </w:r>
      <w:r w:rsidRPr="007664D7">
        <w:rPr>
          <w:rFonts w:hint="eastAsia"/>
          <w:highlight w:val="yellow"/>
          <w:lang w:val="pt-BR"/>
        </w:rPr>
        <w:instrText>REF _Ref7507069 \r \h</w:instrText>
      </w:r>
      <w:r w:rsidRPr="007664D7">
        <w:rPr>
          <w:highlight w:val="yellow"/>
          <w:lang w:val="pt-BR"/>
        </w:rPr>
        <w:instrText xml:space="preserve"> </w:instrText>
      </w:r>
      <w:r w:rsidRPr="007664D7">
        <w:rPr>
          <w:highlight w:val="yellow"/>
          <w:lang w:val="pt-BR"/>
        </w:rPr>
      </w:r>
      <w:r>
        <w:rPr>
          <w:highlight w:val="yellow"/>
          <w:lang w:val="pt-BR"/>
        </w:rPr>
        <w:instrText xml:space="preserve"> \* MERGEFORMAT </w:instrText>
      </w:r>
      <w:r w:rsidRPr="007664D7">
        <w:rPr>
          <w:highlight w:val="yellow"/>
          <w:lang w:val="pt-BR"/>
        </w:rPr>
        <w:fldChar w:fldCharType="separate"/>
      </w:r>
      <w:r w:rsidRPr="007664D7">
        <w:rPr>
          <w:highlight w:val="yellow"/>
          <w:lang w:val="pt-BR"/>
        </w:rPr>
        <w:t>[9]</w:t>
      </w:r>
      <w:r w:rsidRPr="007664D7">
        <w:rPr>
          <w:highlight w:val="yellow"/>
          <w:lang w:val="pt-BR"/>
        </w:rPr>
        <w:fldChar w:fldCharType="end"/>
      </w:r>
      <w:r w:rsidRPr="007664D7">
        <w:rPr>
          <w:rFonts w:hint="eastAsia"/>
          <w:highlight w:val="yellow"/>
          <w:lang w:val="pt-BR"/>
        </w:rPr>
        <w:t>中作者提出了</w:t>
      </w:r>
      <w:r w:rsidRPr="007664D7">
        <w:rPr>
          <w:rFonts w:hint="eastAsia"/>
          <w:highlight w:val="yellow"/>
          <w:lang w:val="pt-BR"/>
        </w:rPr>
        <w:t>SimPath</w:t>
      </w:r>
      <w:r w:rsidRPr="007664D7">
        <w:rPr>
          <w:rFonts w:hint="eastAsia"/>
          <w:highlight w:val="yellow"/>
          <w:lang w:val="pt-BR"/>
        </w:rPr>
        <w:t>算法</w:t>
      </w:r>
      <w:r>
        <w:rPr>
          <w:rFonts w:hint="eastAsia"/>
          <w:lang w:val="pt-BR"/>
        </w:rPr>
        <w:t>，他是基于</w:t>
      </w:r>
      <w:r>
        <w:rPr>
          <w:rFonts w:hint="eastAsia"/>
          <w:lang w:val="pt-BR"/>
        </w:rPr>
        <w:t>LT</w:t>
      </w:r>
      <w:r>
        <w:rPr>
          <w:rFonts w:hint="eastAsia"/>
          <w:lang w:val="pt-BR"/>
        </w:rPr>
        <w:t>模型。</w:t>
      </w:r>
      <w:r w:rsidR="000635DC">
        <w:rPr>
          <w:rFonts w:hint="eastAsia"/>
          <w:lang w:val="pt-BR"/>
        </w:rPr>
        <w:t>作者首先使用经典的回溯算法找到所有的简单路径，进而计算出种子集合的影响函数。有了种子集合的影响函数，作者将</w:t>
      </w:r>
      <w:r w:rsidR="000635DC" w:rsidRPr="000635DC">
        <w:rPr>
          <w:rFonts w:hint="eastAsia"/>
          <w:lang w:val="pt-BR"/>
        </w:rPr>
        <w:t>它代入贪婪算法</w:t>
      </w:r>
      <w:r w:rsidR="000635DC" w:rsidRPr="000635DC">
        <w:rPr>
          <w:rFonts w:hint="eastAsia"/>
          <w:lang w:val="pt-BR"/>
        </w:rPr>
        <w:t>(</w:t>
      </w:r>
      <w:r w:rsidR="000635DC" w:rsidRPr="000635DC">
        <w:rPr>
          <w:rFonts w:hint="eastAsia"/>
          <w:lang w:val="pt-BR"/>
        </w:rPr>
        <w:t>用</w:t>
      </w:r>
      <w:r w:rsidR="000635DC" w:rsidRPr="000635DC">
        <w:rPr>
          <w:rFonts w:hint="eastAsia"/>
          <w:lang w:val="pt-BR"/>
        </w:rPr>
        <w:t>CELF</w:t>
      </w:r>
      <w:r w:rsidR="000635DC" w:rsidRPr="000635DC">
        <w:rPr>
          <w:rFonts w:hint="eastAsia"/>
          <w:lang w:val="pt-BR"/>
        </w:rPr>
        <w:t>优化</w:t>
      </w:r>
      <w:r w:rsidR="000635DC" w:rsidRPr="000635DC">
        <w:rPr>
          <w:rFonts w:hint="eastAsia"/>
          <w:lang w:val="pt-BR"/>
        </w:rPr>
        <w:t>)</w:t>
      </w:r>
      <w:r w:rsidR="000635DC" w:rsidRPr="000635DC">
        <w:rPr>
          <w:rFonts w:hint="eastAsia"/>
          <w:lang w:val="pt-BR"/>
        </w:rPr>
        <w:t>中，得到一个影响</w:t>
      </w:r>
      <w:r w:rsidR="000635DC">
        <w:rPr>
          <w:rFonts w:hint="eastAsia"/>
          <w:lang w:val="pt-BR"/>
        </w:rPr>
        <w:t>力</w:t>
      </w:r>
      <w:r w:rsidR="000635DC" w:rsidRPr="000635DC">
        <w:rPr>
          <w:rFonts w:hint="eastAsia"/>
          <w:lang w:val="pt-BR"/>
        </w:rPr>
        <w:t>最大化的算法。这构成了</w:t>
      </w:r>
      <w:r w:rsidR="000635DC" w:rsidRPr="000635DC">
        <w:rPr>
          <w:rFonts w:hint="eastAsia"/>
          <w:lang w:val="pt-BR"/>
        </w:rPr>
        <w:t>SIMPATH</w:t>
      </w:r>
      <w:r w:rsidR="000635DC" w:rsidRPr="000635DC">
        <w:rPr>
          <w:rFonts w:hint="eastAsia"/>
          <w:lang w:val="pt-BR"/>
        </w:rPr>
        <w:t>算法的核心。为了进一步提高</w:t>
      </w:r>
      <w:r w:rsidR="000635DC" w:rsidRPr="000635DC">
        <w:rPr>
          <w:rFonts w:hint="eastAsia"/>
          <w:lang w:val="pt-BR"/>
        </w:rPr>
        <w:t>SIMPATH</w:t>
      </w:r>
      <w:r w:rsidR="000635DC">
        <w:rPr>
          <w:rFonts w:hint="eastAsia"/>
          <w:lang w:val="pt-BR"/>
        </w:rPr>
        <w:t>的效率，作者</w:t>
      </w:r>
      <w:r w:rsidR="005A1BE0">
        <w:rPr>
          <w:rFonts w:hint="eastAsia"/>
          <w:lang w:val="pt-BR"/>
        </w:rPr>
        <w:t>提出了两个</w:t>
      </w:r>
      <w:r w:rsidR="000635DC" w:rsidRPr="000635DC">
        <w:rPr>
          <w:rFonts w:hint="eastAsia"/>
          <w:lang w:val="pt-BR"/>
        </w:rPr>
        <w:t>优化方法</w:t>
      </w:r>
      <w:r w:rsidR="000635DC">
        <w:rPr>
          <w:rFonts w:hint="eastAsia"/>
          <w:lang w:val="pt-BR"/>
        </w:rPr>
        <w:t>，第一个是顶点覆盖优化也就是找到</w:t>
      </w:r>
      <w:r w:rsidR="005D26A1">
        <w:rPr>
          <w:rFonts w:hint="eastAsia"/>
          <w:lang w:val="pt-BR"/>
        </w:rPr>
        <w:t>最小顶点覆盖</w:t>
      </w:r>
      <w:r w:rsidR="005A1BE0">
        <w:rPr>
          <w:rFonts w:hint="eastAsia"/>
          <w:lang w:val="pt-BR"/>
        </w:rPr>
        <w:t>，</w:t>
      </w:r>
      <w:r w:rsidR="009537D6">
        <w:rPr>
          <w:rFonts w:hint="eastAsia"/>
          <w:lang w:val="pt-BR"/>
        </w:rPr>
        <w:t>可以减少影响函数的计算量，</w:t>
      </w:r>
      <w:bookmarkStart w:id="315" w:name="_GoBack"/>
      <w:bookmarkEnd w:id="315"/>
      <w:r w:rsidR="005A1BE0">
        <w:rPr>
          <w:rFonts w:hint="eastAsia"/>
          <w:lang w:val="pt-BR"/>
        </w:rPr>
        <w:t>第二个是一个前向的优化</w:t>
      </w:r>
      <w:r w:rsidR="005D26A1">
        <w:rPr>
          <w:rFonts w:hint="eastAsia"/>
          <w:lang w:val="pt-BR"/>
        </w:rPr>
        <w:t>。</w:t>
      </w:r>
      <w:r w:rsidR="005D26A1">
        <w:rPr>
          <w:rFonts w:hint="eastAsia"/>
        </w:rPr>
        <w:t xml:space="preserve"> </w:t>
      </w:r>
    </w:p>
    <w:p w14:paraId="4765D980" w14:textId="796E1BDC" w:rsidR="009C2B33" w:rsidRPr="00652F6B" w:rsidRDefault="00FA5A37" w:rsidP="00E86F39">
      <w:pPr>
        <w:pStyle w:val="2"/>
      </w:pPr>
      <w:bookmarkStart w:id="316" w:name="_Toc506050104"/>
      <w:bookmarkStart w:id="317" w:name="_Toc6995486"/>
      <w:r>
        <w:t>4</w:t>
      </w:r>
      <w:r w:rsidR="009C2B33" w:rsidRPr="00652F6B">
        <w:rPr>
          <w:rFonts w:hint="eastAsia"/>
        </w:rPr>
        <w:t>.3</w:t>
      </w:r>
      <w:r w:rsidR="00570E5A">
        <w:t xml:space="preserve"> </w:t>
      </w:r>
      <w:r w:rsidR="009C2B33" w:rsidRPr="00652F6B">
        <w:rPr>
          <w:rFonts w:hint="eastAsia"/>
        </w:rPr>
        <w:t>基于</w:t>
      </w:r>
      <w:r w:rsidR="0064596E">
        <w:rPr>
          <w:rFonts w:hint="eastAsia"/>
        </w:rPr>
        <w:t>草图</w:t>
      </w:r>
      <w:r w:rsidR="009C2B33" w:rsidRPr="00652F6B">
        <w:rPr>
          <w:rFonts w:hint="eastAsia"/>
        </w:rPr>
        <w:t>的方法</w:t>
      </w:r>
      <w:bookmarkEnd w:id="316"/>
      <w:bookmarkEnd w:id="317"/>
    </w:p>
    <w:p w14:paraId="2CC43287" w14:textId="5AF51EEF" w:rsidR="009C2B33" w:rsidRDefault="0064596E" w:rsidP="00C80F9E">
      <w:pPr>
        <w:ind w:firstLine="420"/>
      </w:pPr>
      <w:r w:rsidRPr="0064596E">
        <w:rPr>
          <w:rFonts w:hint="eastAsia"/>
        </w:rPr>
        <w:t>这种方法的主要焦点是提高基于模拟的方法的理论效率，同时使得近似值可以得到保证。为了避免运行大量模拟，基于草图的方法基于特定的扩散模型预先计算多个草图，然后利用草图来评估影响扩散。</w:t>
      </w:r>
      <w:r w:rsidR="005D791F">
        <w:rPr>
          <w:rFonts w:hint="eastAsia"/>
        </w:rPr>
        <w:t>它主要分为两大类，前</w:t>
      </w:r>
      <w:proofErr w:type="gramStart"/>
      <w:r w:rsidR="005D791F">
        <w:rPr>
          <w:rFonts w:hint="eastAsia"/>
        </w:rPr>
        <w:t>向影响</w:t>
      </w:r>
      <w:proofErr w:type="gramEnd"/>
      <w:r w:rsidR="005D791F">
        <w:rPr>
          <w:rFonts w:hint="eastAsia"/>
        </w:rPr>
        <w:t>草图和反向可达草图</w:t>
      </w:r>
      <w:r w:rsidR="00D567D0">
        <w:rPr>
          <w:rFonts w:hint="eastAsia"/>
        </w:rPr>
        <w:t>。</w:t>
      </w:r>
    </w:p>
    <w:p w14:paraId="08B09862" w14:textId="0A9D61A8" w:rsidR="00D567D0" w:rsidRDefault="00D567D0" w:rsidP="00D567D0">
      <w:pPr>
        <w:pStyle w:val="3"/>
      </w:pPr>
      <w:r>
        <w:rPr>
          <w:rFonts w:hint="eastAsia"/>
        </w:rPr>
        <w:t>4</w:t>
      </w:r>
      <w:r>
        <w:t xml:space="preserve">.3.1 </w:t>
      </w:r>
      <w:r>
        <w:rPr>
          <w:rFonts w:hint="eastAsia"/>
        </w:rPr>
        <w:t>前</w:t>
      </w:r>
      <w:proofErr w:type="gramStart"/>
      <w:r>
        <w:rPr>
          <w:rFonts w:hint="eastAsia"/>
        </w:rPr>
        <w:t>向影响</w:t>
      </w:r>
      <w:proofErr w:type="gramEnd"/>
      <w:r>
        <w:rPr>
          <w:rFonts w:hint="eastAsia"/>
        </w:rPr>
        <w:t>草图</w:t>
      </w:r>
    </w:p>
    <w:p w14:paraId="52B82333" w14:textId="6191753A" w:rsidR="00D567D0" w:rsidRDefault="00D567D0" w:rsidP="00D567D0">
      <w:r>
        <w:tab/>
      </w:r>
      <w:r>
        <w:rPr>
          <w:rFonts w:hint="eastAsia"/>
        </w:rPr>
        <w:t>前</w:t>
      </w:r>
      <w:proofErr w:type="gramStart"/>
      <w:r>
        <w:rPr>
          <w:rFonts w:hint="eastAsia"/>
        </w:rPr>
        <w:t>向影响</w:t>
      </w:r>
      <w:proofErr w:type="gramEnd"/>
      <w:r>
        <w:rPr>
          <w:rFonts w:hint="eastAsia"/>
        </w:rPr>
        <w:t>草图的主要思想</w:t>
      </w:r>
      <w:r w:rsidRPr="00D567D0">
        <w:rPr>
          <w:rFonts w:hint="eastAsia"/>
        </w:rPr>
        <w:t>与蒙特卡洛方法相似</w:t>
      </w:r>
      <w:r w:rsidR="00FE508C">
        <w:fldChar w:fldCharType="begin"/>
      </w:r>
      <w:r w:rsidR="00FE508C">
        <w:instrText xml:space="preserve"> </w:instrText>
      </w:r>
      <w:r w:rsidR="00FE508C">
        <w:rPr>
          <w:rFonts w:hint="eastAsia"/>
        </w:rPr>
        <w:instrText>REF _Ref7014981 \r \h</w:instrText>
      </w:r>
      <w:r w:rsidR="00FE508C">
        <w:instrText xml:space="preserve"> </w:instrText>
      </w:r>
      <w:r w:rsidR="00FE508C">
        <w:fldChar w:fldCharType="separate"/>
      </w:r>
      <w:r w:rsidR="00FE508C">
        <w:t>[1]</w:t>
      </w:r>
      <w:r w:rsidR="00FE508C">
        <w:fldChar w:fldCharType="end"/>
      </w:r>
      <w:r w:rsidRPr="00D567D0">
        <w:rPr>
          <w:rFonts w:hint="eastAsia"/>
        </w:rPr>
        <w:t>。在一个图</w:t>
      </w:r>
      <w:r w:rsidRPr="00D567D0">
        <w:rPr>
          <w:rFonts w:hint="eastAsia"/>
        </w:rPr>
        <w:t>G</w:t>
      </w:r>
      <w:r>
        <w:rPr>
          <w:rFonts w:hint="eastAsia"/>
        </w:rPr>
        <w:t>=</w:t>
      </w:r>
      <w:r w:rsidRPr="00D567D0">
        <w:rPr>
          <w:rFonts w:hint="eastAsia"/>
        </w:rPr>
        <w:t>(V,E)</w:t>
      </w:r>
      <w:r w:rsidRPr="00D567D0">
        <w:rPr>
          <w:rFonts w:hint="eastAsia"/>
        </w:rPr>
        <w:t>中，假设每条边上的传播概率为</w:t>
      </w:r>
      <w:r w:rsidRPr="00D567D0">
        <w:rPr>
          <w:rFonts w:hint="eastAsia"/>
        </w:rPr>
        <w:t>P1,P2,,,Pn</w:t>
      </w:r>
      <w:r w:rsidRPr="00D567D0">
        <w:rPr>
          <w:rFonts w:hint="eastAsia"/>
        </w:rPr>
        <w:t>。利用蒙特卡洛模拟计算一个节点的影响范围时，首先将图中</w:t>
      </w:r>
      <w:proofErr w:type="gramStart"/>
      <w:r w:rsidRPr="00D567D0">
        <w:rPr>
          <w:rFonts w:hint="eastAsia"/>
        </w:rPr>
        <w:t>所有边以</w:t>
      </w:r>
      <w:proofErr w:type="gramEnd"/>
      <w:r>
        <w:rPr>
          <w:rFonts w:hint="eastAsia"/>
        </w:rPr>
        <w:t>1-P</w:t>
      </w:r>
      <w:r>
        <w:rPr>
          <w:rFonts w:hint="eastAsia"/>
          <w:vertAlign w:val="subscript"/>
        </w:rPr>
        <w:t>k</w:t>
      </w:r>
      <w:r w:rsidRPr="00D567D0">
        <w:rPr>
          <w:rFonts w:hint="eastAsia"/>
        </w:rPr>
        <w:t>的概率移除，在这个子图中计算当前节点的影响范围。</w:t>
      </w:r>
      <w:r w:rsidRPr="00D567D0">
        <w:rPr>
          <w:rFonts w:hint="eastAsia"/>
        </w:rPr>
        <w:t>S</w:t>
      </w:r>
      <w:r w:rsidRPr="00D567D0">
        <w:rPr>
          <w:rFonts w:hint="eastAsia"/>
        </w:rPr>
        <w:t>的影响传播函数为</w:t>
      </w:r>
      <w:r w:rsidRPr="00D567D0">
        <w:rPr>
          <w:position w:val="-24"/>
        </w:rPr>
        <w:object w:dxaOrig="2020" w:dyaOrig="620" w14:anchorId="2FBC8B93">
          <v:shape id="_x0000_i1090" type="#_x0000_t75" style="width:101.15pt;height:30.85pt" o:ole="">
            <v:imagedata r:id="rId167" o:title=""/>
          </v:shape>
          <o:OLEObject Type="Embed" ProgID="Equation.DSMT4" ShapeID="_x0000_i1090" DrawAspect="Content" ObjectID="_1618126654" r:id="rId168"/>
        </w:object>
      </w:r>
      <w:r w:rsidR="000F7810">
        <w:rPr>
          <w:rFonts w:hint="eastAsia"/>
        </w:rPr>
        <w:t>，其中</w:t>
      </w:r>
      <w:bookmarkStart w:id="318" w:name="OLE_LINK13"/>
      <w:bookmarkStart w:id="319" w:name="OLE_LINK14"/>
      <w:r w:rsidR="000F7810">
        <w:rPr>
          <w:rFonts w:hint="eastAsia"/>
        </w:rPr>
        <w:t>G</w:t>
      </w:r>
      <w:r w:rsidR="000F7810">
        <w:rPr>
          <w:vertAlign w:val="subscript"/>
        </w:rPr>
        <w:t>i</w:t>
      </w:r>
      <w:bookmarkEnd w:id="318"/>
      <w:bookmarkEnd w:id="319"/>
      <w:r w:rsidR="000F7810">
        <w:rPr>
          <w:rFonts w:hint="eastAsia"/>
        </w:rPr>
        <w:t>为去某条边之后的子图，</w:t>
      </w:r>
      <w:r w:rsidR="000F7810" w:rsidRPr="000F7810">
        <w:rPr>
          <w:position w:val="-14"/>
        </w:rPr>
        <w:object w:dxaOrig="639" w:dyaOrig="380" w14:anchorId="3BB24A43">
          <v:shape id="_x0000_i1091" type="#_x0000_t75" style="width:32pt;height:18.85pt" o:ole="">
            <v:imagedata r:id="rId169" o:title=""/>
          </v:shape>
          <o:OLEObject Type="Embed" ProgID="Equation.DSMT4" ShapeID="_x0000_i1091" DrawAspect="Content" ObjectID="_1618126655" r:id="rId170"/>
        </w:object>
      </w:r>
      <w:r w:rsidR="000F7810">
        <w:rPr>
          <w:rFonts w:hint="eastAsia"/>
        </w:rPr>
        <w:t>为在子图</w:t>
      </w:r>
      <w:r w:rsidR="000F7810">
        <w:rPr>
          <w:rFonts w:hint="eastAsia"/>
        </w:rPr>
        <w:t>G</w:t>
      </w:r>
      <w:r w:rsidR="000F7810">
        <w:rPr>
          <w:vertAlign w:val="subscript"/>
        </w:rPr>
        <w:t>i</w:t>
      </w:r>
      <w:r w:rsidR="000F7810">
        <w:rPr>
          <w:rFonts w:hint="eastAsia"/>
        </w:rPr>
        <w:t>中种子集合</w:t>
      </w:r>
      <w:r w:rsidR="000F7810">
        <w:rPr>
          <w:rFonts w:hint="eastAsia"/>
        </w:rPr>
        <w:t>S</w:t>
      </w:r>
      <w:r w:rsidR="000F7810">
        <w:rPr>
          <w:rFonts w:hint="eastAsia"/>
        </w:rPr>
        <w:t>可以到达的结点的集合。</w:t>
      </w:r>
    </w:p>
    <w:p w14:paraId="6333B769" w14:textId="1A1C32DD" w:rsidR="00D567D0" w:rsidRDefault="00D567D0" w:rsidP="00D567D0">
      <w:pPr>
        <w:pStyle w:val="3"/>
      </w:pPr>
      <w:r>
        <w:rPr>
          <w:rFonts w:hint="eastAsia"/>
        </w:rPr>
        <w:t>4</w:t>
      </w:r>
      <w:r>
        <w:t xml:space="preserve">.3.2 </w:t>
      </w:r>
      <w:r>
        <w:rPr>
          <w:rFonts w:hint="eastAsia"/>
        </w:rPr>
        <w:t>反向可达草图</w:t>
      </w:r>
    </w:p>
    <w:p w14:paraId="1E5B8857" w14:textId="66A8EDEA" w:rsidR="00CE2403" w:rsidRDefault="00CE2403" w:rsidP="00C80F9E">
      <w:pPr>
        <w:ind w:firstLine="420"/>
      </w:pPr>
      <w:r>
        <w:rPr>
          <w:rFonts w:hint="eastAsia"/>
        </w:rPr>
        <w:t>文献</w:t>
      </w:r>
      <w:r>
        <w:fldChar w:fldCharType="begin"/>
      </w:r>
      <w:r>
        <w:instrText xml:space="preserve"> </w:instrText>
      </w:r>
      <w:r>
        <w:rPr>
          <w:rFonts w:hint="eastAsia"/>
        </w:rPr>
        <w:instrText>REF _Ref7010907 \r \h</w:instrText>
      </w:r>
      <w:r>
        <w:instrText xml:space="preserve"> </w:instrText>
      </w:r>
      <w:r>
        <w:fldChar w:fldCharType="separate"/>
      </w:r>
      <w:r>
        <w:t>[8]</w:t>
      </w:r>
      <w:r>
        <w:fldChar w:fldCharType="end"/>
      </w:r>
      <w:r>
        <w:rPr>
          <w:rFonts w:hint="eastAsia"/>
        </w:rPr>
        <w:t>中，作者提出了</w:t>
      </w:r>
      <w:r w:rsidRPr="00CE2403">
        <w:rPr>
          <w:rFonts w:hint="eastAsia"/>
          <w:highlight w:val="yellow"/>
        </w:rPr>
        <w:t>两阶段的影响力最大化算法（</w:t>
      </w:r>
      <w:r w:rsidRPr="00CE2403">
        <w:rPr>
          <w:rFonts w:hint="eastAsia"/>
          <w:highlight w:val="yellow"/>
        </w:rPr>
        <w:t>TIM</w:t>
      </w:r>
      <w:r w:rsidRPr="00CE2403">
        <w:rPr>
          <w:rFonts w:hint="eastAsia"/>
          <w:highlight w:val="yellow"/>
        </w:rPr>
        <w:t>）</w:t>
      </w:r>
      <w:r>
        <w:rPr>
          <w:rFonts w:hint="eastAsia"/>
        </w:rPr>
        <w:t>。</w:t>
      </w:r>
    </w:p>
    <w:p w14:paraId="10B0D1E1" w14:textId="07722B19" w:rsidR="00A5376C" w:rsidRDefault="00A5376C" w:rsidP="00A5376C">
      <w:pPr>
        <w:pStyle w:val="2"/>
      </w:pPr>
      <w:bookmarkStart w:id="320" w:name="_Toc6995487"/>
      <w:r>
        <w:t>4</w:t>
      </w:r>
      <w:r w:rsidR="00FB6C1D">
        <w:rPr>
          <w:rFonts w:hint="eastAsia"/>
        </w:rPr>
        <w:t>.</w:t>
      </w:r>
      <w:r w:rsidR="00FB6C1D">
        <w:t>4</w:t>
      </w:r>
      <w:r>
        <w:t xml:space="preserve"> </w:t>
      </w:r>
      <w:r>
        <w:rPr>
          <w:rFonts w:hint="eastAsia"/>
        </w:rPr>
        <w:t>小结</w:t>
      </w:r>
      <w:bookmarkEnd w:id="320"/>
    </w:p>
    <w:p w14:paraId="46178E09" w14:textId="30BC56F0" w:rsidR="00A5376C" w:rsidRPr="00777BD7" w:rsidRDefault="00042A9B" w:rsidP="00935B64">
      <w:pPr>
        <w:ind w:firstLine="420"/>
        <w:rPr>
          <w:rFonts w:ascii="仿宋_GB2312" w:eastAsia="仿宋_GB2312"/>
        </w:rPr>
      </w:pPr>
      <w:r>
        <w:rPr>
          <w:rFonts w:hint="eastAsia"/>
        </w:rPr>
        <w:t>异构</w:t>
      </w:r>
      <w:r w:rsidR="00935B64" w:rsidRPr="00777BD7">
        <w:rPr>
          <w:rFonts w:ascii="仿宋_GB2312" w:eastAsia="仿宋_GB2312"/>
        </w:rPr>
        <w:t xml:space="preserve"> </w:t>
      </w:r>
    </w:p>
    <w:p w14:paraId="1C448FA6" w14:textId="6A652346" w:rsidR="009C2B33" w:rsidRPr="00BE75B4" w:rsidRDefault="00FA5A37" w:rsidP="00A34123">
      <w:pPr>
        <w:pStyle w:val="1"/>
        <w:rPr>
          <w:lang w:val="en-US"/>
        </w:rPr>
      </w:pPr>
      <w:bookmarkStart w:id="321" w:name="_Toc506050106"/>
      <w:bookmarkStart w:id="322" w:name="_Toc6995488"/>
      <w:r>
        <w:lastRenderedPageBreak/>
        <w:t>5</w:t>
      </w:r>
      <w:r w:rsidR="002A788A">
        <w:t>.</w:t>
      </w:r>
      <w:r w:rsidR="006B5B00">
        <w:t xml:space="preserve"> </w:t>
      </w:r>
      <w:bookmarkEnd w:id="321"/>
      <w:r w:rsidR="00C80F9E">
        <w:rPr>
          <w:rFonts w:hint="eastAsia"/>
        </w:rPr>
        <w:t>上下文感知的影响力最大化</w:t>
      </w:r>
      <w:bookmarkEnd w:id="322"/>
    </w:p>
    <w:p w14:paraId="50344E53" w14:textId="680B9213" w:rsidR="00CB37FE" w:rsidRPr="007C2477" w:rsidRDefault="009C2B33" w:rsidP="00935B64">
      <w:pPr>
        <w:ind w:firstLine="420"/>
      </w:pPr>
      <w:r w:rsidRPr="00DF04E9">
        <w:rPr>
          <w:rFonts w:hint="eastAsia"/>
        </w:rPr>
        <w:t>现如今，</w:t>
      </w:r>
      <w:r w:rsidR="00935B64" w:rsidRPr="007C2477">
        <w:t xml:space="preserve"> </w:t>
      </w:r>
    </w:p>
    <w:p w14:paraId="11611DFF" w14:textId="6CEB7B38" w:rsidR="009C2B33" w:rsidRDefault="00FA5A37" w:rsidP="00A34123">
      <w:pPr>
        <w:pStyle w:val="1"/>
      </w:pPr>
      <w:bookmarkStart w:id="323" w:name="_Toc506050107"/>
      <w:bookmarkStart w:id="324" w:name="_Toc6995489"/>
      <w:r>
        <w:lastRenderedPageBreak/>
        <w:t>6</w:t>
      </w:r>
      <w:r w:rsidR="002A788A">
        <w:t>.</w:t>
      </w:r>
      <w:r w:rsidR="006940B7">
        <w:t xml:space="preserve"> </w:t>
      </w:r>
      <w:r>
        <w:rPr>
          <w:rFonts w:hint="eastAsia"/>
        </w:rPr>
        <w:t>总结</w:t>
      </w:r>
      <w:bookmarkEnd w:id="323"/>
      <w:bookmarkEnd w:id="324"/>
    </w:p>
    <w:p w14:paraId="70D870FC" w14:textId="6A2761F7" w:rsidR="00D57FE7" w:rsidRPr="00D57FE7" w:rsidRDefault="00D57FE7">
      <w:pPr>
        <w:rPr>
          <w:ins w:id="325" w:author="Administrator" w:date="2019-04-23T15:36:00Z"/>
        </w:rPr>
        <w:pPrChange w:id="326" w:author="Administrator" w:date="2019-04-22T20:59:00Z">
          <w:pPr>
            <w:pStyle w:val="1"/>
          </w:pPr>
        </w:pPrChange>
      </w:pPr>
      <w:ins w:id="327" w:author="Administrator" w:date="2019-04-22T20:56:00Z">
        <w:r w:rsidRPr="00D57FE7">
          <w:rPr>
            <w:lang w:val="pt-BR"/>
            <w:rPrChange w:id="328" w:author="Administrator" w:date="2019-04-22T20:59:00Z">
              <w:rPr>
                <w:b w:val="0"/>
                <w:bCs w:val="0"/>
              </w:rPr>
            </w:rPrChange>
          </w:rPr>
          <w:t>0</w:t>
        </w:r>
      </w:ins>
    </w:p>
    <w:p w14:paraId="20E309F5" w14:textId="77777777" w:rsidR="00D57FE7" w:rsidRPr="00D57FE7" w:rsidRDefault="00D57FE7" w:rsidP="00D57FE7">
      <w:pPr>
        <w:rPr>
          <w:lang w:val="pt-BR"/>
        </w:rPr>
      </w:pPr>
    </w:p>
    <w:p w14:paraId="62C0959D" w14:textId="25A75502" w:rsidR="009C2B33" w:rsidRDefault="00F961C2" w:rsidP="006940B7">
      <w:pPr>
        <w:pStyle w:val="1"/>
        <w:rPr>
          <w:ins w:id="329" w:author="Administrator" w:date="2019-04-22T20:56:00Z"/>
        </w:rPr>
      </w:pPr>
      <w:bookmarkStart w:id="330" w:name="_Toc506050109"/>
      <w:bookmarkStart w:id="331" w:name="_Toc6995490"/>
      <w:r>
        <w:rPr>
          <w:rFonts w:hint="eastAsia"/>
        </w:rPr>
        <w:lastRenderedPageBreak/>
        <w:t xml:space="preserve">7. </w:t>
      </w:r>
      <w:r w:rsidR="009C2B33" w:rsidRPr="007C2477">
        <w:rPr>
          <w:rFonts w:hint="eastAsia"/>
        </w:rPr>
        <w:t>参考文献</w:t>
      </w:r>
      <w:bookmarkEnd w:id="330"/>
      <w:bookmarkEnd w:id="331"/>
    </w:p>
    <w:p w14:paraId="1F75047F" w14:textId="646E6862" w:rsidR="00DC30D6" w:rsidRDefault="00B22233">
      <w:pPr>
        <w:pStyle w:val="afd"/>
        <w:numPr>
          <w:ilvl w:val="0"/>
          <w:numId w:val="17"/>
        </w:numPr>
        <w:ind w:firstLineChars="0"/>
        <w:pPrChange w:id="332" w:author="Administrator" w:date="2019-04-22T20:59:00Z">
          <w:pPr>
            <w:pStyle w:val="1"/>
          </w:pPr>
        </w:pPrChange>
      </w:pPr>
      <w:bookmarkStart w:id="333" w:name="_Ref7014981"/>
      <w:r w:rsidRPr="00B22233">
        <w:rPr>
          <w:lang w:val="pt-BR"/>
        </w:rPr>
        <w:t>Li, Y., Fan, J., Wang, Y., &amp; Tan, K.-L. (2018). Influence Maximization on Social Graphs: A Survey. IEEE Transactions on Knowledge and Data Engineering, 1–1. doi:10.1109/tkde.2018.2807843</w:t>
      </w:r>
      <w:bookmarkEnd w:id="333"/>
    </w:p>
    <w:p w14:paraId="2D0BB623" w14:textId="165734C8" w:rsidR="00D57FE7" w:rsidRPr="00D57FE7" w:rsidRDefault="00D57FE7">
      <w:pPr>
        <w:pStyle w:val="afd"/>
        <w:numPr>
          <w:ilvl w:val="0"/>
          <w:numId w:val="17"/>
        </w:numPr>
        <w:ind w:firstLineChars="0"/>
        <w:rPr>
          <w:rPrChange w:id="334" w:author="Administrator" w:date="2019-04-22T20:59:00Z">
            <w:rPr/>
          </w:rPrChange>
        </w:rPr>
        <w:pPrChange w:id="335" w:author="Administrator" w:date="2019-04-22T20:59:00Z">
          <w:pPr>
            <w:pStyle w:val="1"/>
          </w:pPr>
        </w:pPrChange>
      </w:pPr>
      <w:bookmarkStart w:id="336" w:name="_Ref6926346"/>
      <w:ins w:id="337" w:author="Administrator" w:date="2019-04-23T15:38:00Z">
        <w:r w:rsidRPr="00D57FE7">
          <w:rPr>
            <w:lang w:val="pt-BR"/>
          </w:rPr>
          <w:t>Zhu, W., Yang, W., Xuan, S., Man, D., Wang, W., &amp; Du, X. (2018). Location-Aware Influence Blocking Maximization in Social Networks. IEEE Access, 1–1. doi:10.1109/access.2018.2876141</w:t>
        </w:r>
      </w:ins>
      <w:bookmarkEnd w:id="336"/>
    </w:p>
    <w:p w14:paraId="57F83137" w14:textId="7321692A" w:rsidR="00D57FE7" w:rsidRDefault="004D7825" w:rsidP="004D7825">
      <w:pPr>
        <w:pStyle w:val="afd"/>
        <w:numPr>
          <w:ilvl w:val="0"/>
          <w:numId w:val="17"/>
        </w:numPr>
        <w:ind w:firstLineChars="0"/>
        <w:rPr>
          <w:lang w:val="pt-BR"/>
        </w:rPr>
      </w:pPr>
      <w:bookmarkStart w:id="338" w:name="_Ref6943605"/>
      <w:r w:rsidRPr="004D7825">
        <w:rPr>
          <w:lang w:val="pt-BR"/>
        </w:rPr>
        <w:t>Liqing, Q., Jinfeng, Y., Xin, F., Wei, J., &amp; Wenwen, G. (2019). Analysis of influence maximization in temporal social networks. IEEE Access, 1–1. doi:10.1109/access.2019.2894155</w:t>
      </w:r>
      <w:bookmarkEnd w:id="338"/>
      <w:r w:rsidRPr="004D7825">
        <w:rPr>
          <w:lang w:val="pt-BR"/>
        </w:rPr>
        <w:t> </w:t>
      </w:r>
    </w:p>
    <w:p w14:paraId="63CC67EB" w14:textId="34FD190F" w:rsidR="00A57D22" w:rsidRDefault="00A57D22" w:rsidP="00A57D22">
      <w:pPr>
        <w:pStyle w:val="afd"/>
        <w:numPr>
          <w:ilvl w:val="0"/>
          <w:numId w:val="17"/>
        </w:numPr>
        <w:ind w:firstLineChars="0"/>
        <w:rPr>
          <w:lang w:val="pt-BR"/>
        </w:rPr>
      </w:pPr>
      <w:bookmarkStart w:id="339" w:name="_Ref6945948"/>
      <w:r w:rsidRPr="00A57D22">
        <w:rPr>
          <w:lang w:val="pt-BR"/>
        </w:rPr>
        <w:t>Zhan, Q., Zhang, J., Wang, S., Yu, P. S., &amp; Xie, J. (2015). Influence Maximization Across Partially Aligned Heterogenous Social Networks. Lecture Notes in Computer Science, 58–69. doi:10.1007/978-3-319-18038-0_5</w:t>
      </w:r>
      <w:bookmarkEnd w:id="339"/>
      <w:r w:rsidRPr="00A57D22">
        <w:rPr>
          <w:lang w:val="pt-BR"/>
        </w:rPr>
        <w:t> </w:t>
      </w:r>
    </w:p>
    <w:p w14:paraId="6CB727D8" w14:textId="151DAB48" w:rsidR="00935B64" w:rsidRDefault="00935B64" w:rsidP="00935B64">
      <w:pPr>
        <w:pStyle w:val="afd"/>
        <w:numPr>
          <w:ilvl w:val="0"/>
          <w:numId w:val="17"/>
        </w:numPr>
        <w:ind w:firstLineChars="0"/>
        <w:rPr>
          <w:lang w:val="pt-BR"/>
        </w:rPr>
      </w:pPr>
      <w:bookmarkStart w:id="340" w:name="_Ref6990201"/>
      <w:r w:rsidRPr="00935B64">
        <w:rPr>
          <w:lang w:val="pt-BR"/>
        </w:rPr>
        <w:t>Chen, W., Wang, C., &amp; Wang, Y. (2010). Scalable influence maximization for prevalent viral marketing in large-scale social networks. Proceedings of the 16th ACM SIGKDD International Conference on Knowledge Discovery and Data Mining - KDD  ’10. doi:10.1145/1835804.1835934</w:t>
      </w:r>
      <w:bookmarkEnd w:id="340"/>
      <w:r w:rsidRPr="00935B64">
        <w:rPr>
          <w:lang w:val="pt-BR"/>
        </w:rPr>
        <w:t> </w:t>
      </w:r>
    </w:p>
    <w:p w14:paraId="256BB158" w14:textId="363E6B32" w:rsidR="000635DC" w:rsidRPr="000635DC" w:rsidRDefault="00CE2403" w:rsidP="000635DC">
      <w:pPr>
        <w:pStyle w:val="afd"/>
        <w:numPr>
          <w:ilvl w:val="0"/>
          <w:numId w:val="17"/>
        </w:numPr>
        <w:ind w:firstLineChars="0"/>
        <w:rPr>
          <w:rFonts w:hint="eastAsia"/>
          <w:lang w:val="pt-BR"/>
        </w:rPr>
      </w:pPr>
      <w:r>
        <w:rPr>
          <w:lang w:val="pt-BR"/>
        </w:rPr>
        <w:t>123</w:t>
      </w:r>
    </w:p>
    <w:p w14:paraId="6488854D" w14:textId="05F75E32" w:rsidR="00CE2403" w:rsidRDefault="00B22233" w:rsidP="00B22233">
      <w:pPr>
        <w:pStyle w:val="afd"/>
        <w:numPr>
          <w:ilvl w:val="0"/>
          <w:numId w:val="17"/>
        </w:numPr>
        <w:ind w:firstLineChars="0"/>
        <w:rPr>
          <w:lang w:val="pt-BR"/>
        </w:rPr>
      </w:pPr>
      <w:bookmarkStart w:id="341" w:name="_Ref7016627"/>
      <w:r w:rsidRPr="00B22233">
        <w:rPr>
          <w:lang w:val="pt-BR"/>
        </w:rPr>
        <w:t>Zhou, C., Zhang, P., Zang, W., &amp; Guo, L. (2015). On the Upper Bounds of Spread for Greedy Algorithms in Social Network Influence Maximization. IEEE Transactions on Knowledge and Data Engineering, 27(10), 2770–2783. doi:10.1109/tkde.2015.2419659</w:t>
      </w:r>
      <w:bookmarkEnd w:id="341"/>
      <w:r w:rsidRPr="00B22233">
        <w:rPr>
          <w:lang w:val="pt-BR"/>
        </w:rPr>
        <w:t> </w:t>
      </w:r>
    </w:p>
    <w:p w14:paraId="1C76F2C3" w14:textId="256A4CA5" w:rsidR="00CE2403" w:rsidRDefault="00CE2403" w:rsidP="00CE2403">
      <w:pPr>
        <w:pStyle w:val="afd"/>
        <w:numPr>
          <w:ilvl w:val="0"/>
          <w:numId w:val="17"/>
        </w:numPr>
        <w:ind w:firstLineChars="0"/>
        <w:rPr>
          <w:lang w:val="pt-BR"/>
        </w:rPr>
      </w:pPr>
      <w:bookmarkStart w:id="342" w:name="_Ref7010907"/>
      <w:r w:rsidRPr="00CE2403">
        <w:rPr>
          <w:lang w:val="pt-BR"/>
        </w:rPr>
        <w:t>Tang, Y., Xiao, X., &amp; Shi, Y. (2014). Influence maximization. Proceedings of the 2014 ACM SIGMOD International Conference on Management of Data - SIGMOD  ’14. doi:10.1145/2588555.2593670</w:t>
      </w:r>
      <w:bookmarkEnd w:id="342"/>
      <w:r w:rsidRPr="00CE2403">
        <w:rPr>
          <w:lang w:val="pt-BR"/>
        </w:rPr>
        <w:t> </w:t>
      </w:r>
    </w:p>
    <w:p w14:paraId="7A0B2403" w14:textId="5BD4146A" w:rsidR="00424B23" w:rsidRPr="00D57FE7" w:rsidRDefault="00424B23" w:rsidP="00424B23">
      <w:pPr>
        <w:pStyle w:val="afd"/>
        <w:numPr>
          <w:ilvl w:val="0"/>
          <w:numId w:val="17"/>
        </w:numPr>
        <w:ind w:firstLineChars="0"/>
        <w:rPr>
          <w:ins w:id="343" w:author="Administrator" w:date="2019-04-23T15:36:00Z"/>
          <w:lang w:val="pt-BR"/>
        </w:rPr>
      </w:pPr>
      <w:bookmarkStart w:id="344" w:name="_Ref7507069"/>
      <w:r w:rsidRPr="00424B23">
        <w:rPr>
          <w:lang w:val="pt-BR"/>
        </w:rPr>
        <w:t>Goyal, Amit, Wei Lu, and Laks VS Lakshmanan. "Simpath: An efficient algorithm for influence maximization under the linear threshold model." 2011 IEEE 11th international conference on data mining. IEEE, 2011.</w:t>
      </w:r>
      <w:bookmarkEnd w:id="344"/>
    </w:p>
    <w:p w14:paraId="11388B05" w14:textId="0BA06745" w:rsidR="009C2B33" w:rsidRPr="00F80D44" w:rsidDel="00DC30D6" w:rsidRDefault="009C2B33" w:rsidP="00F80D44">
      <w:pPr>
        <w:pStyle w:val="afd"/>
        <w:numPr>
          <w:ilvl w:val="0"/>
          <w:numId w:val="12"/>
        </w:numPr>
        <w:ind w:firstLineChars="0"/>
        <w:rPr>
          <w:del w:id="345" w:author="Administrator" w:date="2019-04-22T20:56:00Z"/>
          <w:rFonts w:ascii="Times New Roman" w:hAnsi="Times New Roman" w:cs="Times New Roman"/>
        </w:rPr>
      </w:pPr>
      <w:bookmarkStart w:id="346" w:name="_Ref519172453"/>
      <w:del w:id="347" w:author="Administrator" w:date="2019-04-22T20:56:00Z">
        <w:r w:rsidRPr="00F80D44" w:rsidDel="00DC30D6">
          <w:rPr>
            <w:rFonts w:ascii="Times New Roman" w:hAnsi="Times New Roman" w:cs="Times New Roman"/>
          </w:rPr>
          <w:delText>Hongyun Cai,</w:delText>
        </w:r>
        <w:r w:rsidR="00820BEF" w:rsidRPr="00F80D44" w:rsidDel="00DC30D6">
          <w:rPr>
            <w:rFonts w:ascii="Times New Roman" w:hAnsi="Times New Roman" w:cs="Times New Roman"/>
          </w:rPr>
          <w:delText xml:space="preserve"> </w:delText>
        </w:r>
        <w:r w:rsidRPr="00F80D44" w:rsidDel="00DC30D6">
          <w:rPr>
            <w:rFonts w:ascii="Times New Roman" w:hAnsi="Times New Roman" w:cs="Times New Roman"/>
          </w:rPr>
          <w:delText>Vincent W. Zheng,</w:delText>
        </w:r>
        <w:r w:rsidR="00820BEF" w:rsidRPr="00F80D44" w:rsidDel="00DC30D6">
          <w:rPr>
            <w:rFonts w:ascii="Times New Roman" w:hAnsi="Times New Roman" w:cs="Times New Roman"/>
          </w:rPr>
          <w:delText xml:space="preserve"> </w:delText>
        </w:r>
        <w:r w:rsidRPr="00F80D44" w:rsidDel="00DC30D6">
          <w:rPr>
            <w:rFonts w:ascii="Times New Roman" w:hAnsi="Times New Roman" w:cs="Times New Roman"/>
          </w:rPr>
          <w:delText xml:space="preserve">and Kevin Chen-Chuan Chang, </w:delText>
        </w:r>
        <w:r w:rsidR="00820BEF" w:rsidRPr="001F2643" w:rsidDel="00DC30D6">
          <w:rPr>
            <w:rFonts w:ascii="Times New Roman" w:hAnsi="Times New Roman" w:cs="Times New Roman"/>
          </w:rPr>
          <w:delText>“</w:delText>
        </w:r>
        <w:r w:rsidRPr="001F2643" w:rsidDel="00DC30D6">
          <w:rPr>
            <w:rFonts w:ascii="Times New Roman" w:hAnsi="Times New Roman" w:cs="Times New Roman"/>
          </w:rPr>
          <w:delText>A Comprehensive Survey of Graph Embedding:</w:delText>
        </w:r>
        <w:r w:rsidR="00820BEF" w:rsidRPr="00553C9F" w:rsidDel="00DC30D6">
          <w:rPr>
            <w:rFonts w:ascii="Times New Roman" w:hAnsi="Times New Roman" w:cs="Times New Roman"/>
          </w:rPr>
          <w:delText xml:space="preserve"> </w:delText>
        </w:r>
        <w:r w:rsidRPr="00553C9F" w:rsidDel="00DC30D6">
          <w:rPr>
            <w:rFonts w:ascii="Times New Roman" w:hAnsi="Times New Roman" w:cs="Times New Roman"/>
          </w:rPr>
          <w:delText xml:space="preserve">Problems, Techniques and Applications”, </w:delText>
        </w:r>
        <w:r w:rsidR="00F80D44" w:rsidRPr="00553C9F" w:rsidDel="00DC30D6">
          <w:rPr>
            <w:rFonts w:ascii="Times New Roman" w:hAnsi="Times New Roman" w:cs="Times New Roman"/>
          </w:rPr>
          <w:delText>in IEEE Transactions on Knowledge and Data Engineering.</w:delText>
        </w:r>
        <w:r w:rsidR="00F80D44" w:rsidDel="00DC30D6">
          <w:rPr>
            <w:rFonts w:ascii="Times New Roman" w:hAnsi="Times New Roman" w:cs="Times New Roman"/>
          </w:rPr>
          <w:delText xml:space="preserve"> </w:delText>
        </w:r>
        <w:r w:rsidR="00F80D44" w:rsidRPr="00F80D44" w:rsidDel="00DC30D6">
          <w:rPr>
            <w:rFonts w:ascii="Times New Roman" w:hAnsi="Times New Roman" w:cs="Times New Roman"/>
          </w:rPr>
          <w:delText>doi: 10.1109/TKDE.</w:delText>
        </w:r>
        <w:r w:rsidR="00AA70A6" w:rsidDel="00DC30D6">
          <w:rPr>
            <w:rFonts w:ascii="Times New Roman" w:hAnsi="Times New Roman" w:cs="Times New Roman"/>
          </w:rPr>
          <w:delText xml:space="preserve"> </w:delText>
        </w:r>
        <w:r w:rsidR="00F80D44" w:rsidRPr="00F80D44" w:rsidDel="00DC30D6">
          <w:rPr>
            <w:rFonts w:ascii="Times New Roman" w:hAnsi="Times New Roman" w:cs="Times New Roman"/>
          </w:rPr>
          <w:delText>2018.2807452</w:delText>
        </w:r>
        <w:bookmarkEnd w:id="346"/>
      </w:del>
    </w:p>
    <w:p w14:paraId="4139F045" w14:textId="2CD6CDAD" w:rsidR="009C2B33" w:rsidRPr="00712886" w:rsidDel="00DC30D6" w:rsidRDefault="009C2B33" w:rsidP="001F2643">
      <w:pPr>
        <w:pStyle w:val="afd"/>
        <w:numPr>
          <w:ilvl w:val="0"/>
          <w:numId w:val="12"/>
        </w:numPr>
        <w:ind w:firstLineChars="0"/>
        <w:rPr>
          <w:del w:id="348" w:author="Administrator" w:date="2019-04-22T20:56:00Z"/>
          <w:rFonts w:ascii="Times New Roman" w:hAnsi="Times New Roman" w:cs="Times New Roman"/>
        </w:rPr>
      </w:pPr>
      <w:bookmarkStart w:id="349" w:name="_Ref519172552"/>
      <w:del w:id="350" w:author="Administrator" w:date="2019-04-22T20:56:00Z">
        <w:r w:rsidRPr="006940B7" w:rsidDel="00DC30D6">
          <w:rPr>
            <w:rFonts w:ascii="Times New Roman" w:hAnsi="Times New Roman" w:cs="Times New Roman"/>
          </w:rPr>
          <w:delText>Palash Goyal and Emilio Ferrara,</w:delText>
        </w:r>
        <w:r w:rsidR="00D66C45" w:rsidDel="00DC30D6">
          <w:rPr>
            <w:rFonts w:ascii="Times New Roman" w:hAnsi="Times New Roman" w:cs="Times New Roman"/>
          </w:rPr>
          <w:delText xml:space="preserve"> “</w:delText>
        </w:r>
        <w:r w:rsidRPr="006940B7" w:rsidDel="00DC30D6">
          <w:rPr>
            <w:rFonts w:ascii="Times New Roman" w:hAnsi="Times New Roman" w:cs="Times New Roman"/>
          </w:rPr>
          <w:delText>Graph Embedding Techniques,</w:delText>
        </w:r>
        <w:r w:rsidR="00D66C45" w:rsidDel="00DC30D6">
          <w:rPr>
            <w:rFonts w:ascii="Times New Roman" w:hAnsi="Times New Roman" w:cs="Times New Roman"/>
          </w:rPr>
          <w:delText xml:space="preserve"> </w:delText>
        </w:r>
        <w:r w:rsidRPr="006940B7" w:rsidDel="00DC30D6">
          <w:rPr>
            <w:rFonts w:ascii="Times New Roman" w:hAnsi="Times New Roman" w:cs="Times New Roman"/>
          </w:rPr>
          <w:delText>Applications, and Performance: A Survey”, IEEE T</w:delText>
        </w:r>
        <w:r w:rsidR="00D66C45" w:rsidRPr="006940B7" w:rsidDel="00DC30D6">
          <w:rPr>
            <w:rFonts w:ascii="Times New Roman" w:hAnsi="Times New Roman" w:cs="Times New Roman"/>
          </w:rPr>
          <w:delText xml:space="preserve">ransactions </w:delText>
        </w:r>
        <w:r w:rsidR="00FB3B71" w:rsidRPr="006940B7" w:rsidDel="00DC30D6">
          <w:rPr>
            <w:rFonts w:ascii="Times New Roman" w:hAnsi="Times New Roman" w:cs="Times New Roman"/>
          </w:rPr>
          <w:delText xml:space="preserve">on </w:delText>
        </w:r>
        <w:r w:rsidRPr="006940B7" w:rsidDel="00DC30D6">
          <w:rPr>
            <w:rFonts w:ascii="Times New Roman" w:hAnsi="Times New Roman" w:cs="Times New Roman"/>
          </w:rPr>
          <w:delText>P</w:delText>
        </w:r>
        <w:r w:rsidR="00D66C45" w:rsidRPr="006940B7" w:rsidDel="00DC30D6">
          <w:rPr>
            <w:rFonts w:ascii="Times New Roman" w:hAnsi="Times New Roman" w:cs="Times New Roman"/>
          </w:rPr>
          <w:delText xml:space="preserve">attern </w:delText>
        </w:r>
        <w:r w:rsidRPr="006940B7" w:rsidDel="00DC30D6">
          <w:rPr>
            <w:rFonts w:ascii="Times New Roman" w:hAnsi="Times New Roman" w:cs="Times New Roman"/>
          </w:rPr>
          <w:delText>A</w:delText>
        </w:r>
        <w:r w:rsidR="00D66C45" w:rsidRPr="006940B7" w:rsidDel="00DC30D6">
          <w:rPr>
            <w:rFonts w:ascii="Times New Roman" w:hAnsi="Times New Roman" w:cs="Times New Roman"/>
          </w:rPr>
          <w:delText xml:space="preserve">nalysis and </w:delText>
        </w:r>
        <w:r w:rsidRPr="006940B7" w:rsidDel="00DC30D6">
          <w:rPr>
            <w:rFonts w:ascii="Times New Roman" w:hAnsi="Times New Roman" w:cs="Times New Roman"/>
          </w:rPr>
          <w:delText>M</w:delText>
        </w:r>
        <w:r w:rsidR="00FB3B71" w:rsidRPr="006940B7" w:rsidDel="00DC30D6">
          <w:rPr>
            <w:rFonts w:ascii="Times New Roman" w:hAnsi="Times New Roman" w:cs="Times New Roman"/>
          </w:rPr>
          <w:delText xml:space="preserve">achine </w:delText>
        </w:r>
        <w:r w:rsidRPr="006940B7" w:rsidDel="00DC30D6">
          <w:rPr>
            <w:rFonts w:ascii="Times New Roman" w:hAnsi="Times New Roman" w:cs="Times New Roman"/>
          </w:rPr>
          <w:delText>I</w:delText>
        </w:r>
        <w:r w:rsidR="00FB3B71" w:rsidRPr="006940B7" w:rsidDel="00DC30D6">
          <w:rPr>
            <w:rFonts w:ascii="Times New Roman" w:hAnsi="Times New Roman" w:cs="Times New Roman"/>
          </w:rPr>
          <w:delText xml:space="preserve">ntelligence, </w:delText>
        </w:r>
        <w:r w:rsidR="001F2643" w:rsidDel="00DC30D6">
          <w:rPr>
            <w:rFonts w:ascii="Times New Roman" w:hAnsi="Times New Roman" w:cs="Times New Roman"/>
          </w:rPr>
          <w:delText xml:space="preserve">doi: </w:delText>
        </w:r>
        <w:r w:rsidR="001F2643" w:rsidRPr="001F2643" w:rsidDel="00DC30D6">
          <w:rPr>
            <w:rFonts w:ascii="Times New Roman" w:hAnsi="Times New Roman" w:cs="Times New Roman"/>
          </w:rPr>
          <w:delText>https://doi.org/10.1016/j.knosys.2018.03.022</w:delText>
        </w:r>
        <w:bookmarkEnd w:id="349"/>
      </w:del>
    </w:p>
    <w:p w14:paraId="66C35C68" w14:textId="44C68759" w:rsidR="009C2B33" w:rsidRPr="006940B7" w:rsidDel="00DC30D6" w:rsidRDefault="009C2B33" w:rsidP="00965FE1">
      <w:pPr>
        <w:pStyle w:val="afd"/>
        <w:numPr>
          <w:ilvl w:val="0"/>
          <w:numId w:val="12"/>
        </w:numPr>
        <w:ind w:firstLineChars="0"/>
        <w:rPr>
          <w:del w:id="351" w:author="Administrator" w:date="2019-04-22T20:56:00Z"/>
          <w:rFonts w:ascii="Times New Roman" w:hAnsi="Times New Roman" w:cs="Times New Roman"/>
        </w:rPr>
      </w:pPr>
      <w:bookmarkStart w:id="352" w:name="_Ref519172648"/>
      <w:del w:id="353" w:author="Administrator" w:date="2019-04-22T20:56:00Z">
        <w:r w:rsidRPr="006940B7" w:rsidDel="00DC30D6">
          <w:rPr>
            <w:rFonts w:ascii="Times New Roman" w:hAnsi="Times New Roman" w:cs="Times New Roman"/>
          </w:rPr>
          <w:delText>William L. Hamilton,</w:delText>
        </w:r>
        <w:r w:rsidR="003C0E03" w:rsidDel="00DC30D6">
          <w:rPr>
            <w:rFonts w:ascii="Times New Roman" w:hAnsi="Times New Roman" w:cs="Times New Roman"/>
          </w:rPr>
          <w:delText xml:space="preserve"> </w:delText>
        </w:r>
        <w:r w:rsidRPr="006940B7" w:rsidDel="00DC30D6">
          <w:rPr>
            <w:rFonts w:ascii="Times New Roman" w:hAnsi="Times New Roman" w:cs="Times New Roman"/>
          </w:rPr>
          <w:delText>Rex Ying,</w:delText>
        </w:r>
        <w:r w:rsidR="003C0E03" w:rsidDel="00DC30D6">
          <w:rPr>
            <w:rFonts w:ascii="Times New Roman" w:hAnsi="Times New Roman" w:cs="Times New Roman"/>
          </w:rPr>
          <w:delText xml:space="preserve"> </w:delText>
        </w:r>
        <w:r w:rsidRPr="006940B7" w:rsidDel="00DC30D6">
          <w:rPr>
            <w:rFonts w:ascii="Times New Roman" w:hAnsi="Times New Roman" w:cs="Times New Roman"/>
          </w:rPr>
          <w:delText>Jure Leskovec,</w:delText>
        </w:r>
        <w:r w:rsidR="003C0E03" w:rsidDel="00DC30D6">
          <w:rPr>
            <w:rFonts w:ascii="Times New Roman" w:hAnsi="Times New Roman" w:cs="Times New Roman"/>
          </w:rPr>
          <w:delText xml:space="preserve"> “</w:delText>
        </w:r>
        <w:r w:rsidRPr="006940B7" w:rsidDel="00DC30D6">
          <w:rPr>
            <w:rFonts w:ascii="Times New Roman" w:hAnsi="Times New Roman" w:cs="Times New Roman"/>
          </w:rPr>
          <w:delText>Representation Learning on Graphs: Methods and Applications”, Bulletin of the IEEE Computer Society Technical Committee on Data Engineering</w:delText>
        </w:r>
        <w:bookmarkEnd w:id="352"/>
        <w:r w:rsidR="00965FE1" w:rsidDel="00DC30D6">
          <w:rPr>
            <w:rFonts w:ascii="Times New Roman" w:hAnsi="Times New Roman" w:cs="Times New Roman"/>
          </w:rPr>
          <w:delText>.(</w:delText>
        </w:r>
        <w:r w:rsidR="00965FE1" w:rsidRPr="00965FE1" w:rsidDel="00DC30D6">
          <w:rPr>
            <w:rFonts w:ascii="Times New Roman" w:hAnsi="Times New Roman" w:cs="Times New Roman"/>
          </w:rPr>
          <w:delText>arXiv preprint arXiv:1709.05584, 2017.</w:delText>
        </w:r>
        <w:r w:rsidR="00965FE1" w:rsidDel="00DC30D6">
          <w:rPr>
            <w:rFonts w:ascii="Times New Roman" w:hAnsi="Times New Roman" w:cs="Times New Roman"/>
          </w:rPr>
          <w:delText>)</w:delText>
        </w:r>
      </w:del>
    </w:p>
    <w:p w14:paraId="6FBCFDB6" w14:textId="4CAE4915" w:rsidR="009C2B33" w:rsidRPr="006940B7" w:rsidDel="00DC30D6" w:rsidRDefault="009C2B33" w:rsidP="006940B7">
      <w:pPr>
        <w:pStyle w:val="afd"/>
        <w:numPr>
          <w:ilvl w:val="0"/>
          <w:numId w:val="12"/>
        </w:numPr>
        <w:ind w:firstLineChars="0"/>
        <w:rPr>
          <w:del w:id="354" w:author="Administrator" w:date="2019-04-22T20:56:00Z"/>
          <w:rFonts w:ascii="Times New Roman" w:hAnsi="Times New Roman" w:cs="Times New Roman"/>
        </w:rPr>
      </w:pPr>
      <w:bookmarkStart w:id="355" w:name="_Ref519173522"/>
      <w:del w:id="356" w:author="Administrator" w:date="2019-04-22T20:56:00Z">
        <w:r w:rsidRPr="006940B7" w:rsidDel="00DC30D6">
          <w:rPr>
            <w:rFonts w:ascii="Times New Roman" w:hAnsi="Times New Roman" w:cs="Times New Roman"/>
          </w:rPr>
          <w:delText xml:space="preserve">Chuan Shi, Yitong Li, Jiawei Zhang, Yizhou Sun, Philip S. Yu, </w:delText>
        </w:r>
        <w:r w:rsidR="0030446C" w:rsidDel="00DC30D6">
          <w:rPr>
            <w:rFonts w:ascii="Times New Roman" w:hAnsi="Times New Roman" w:cs="Times New Roman"/>
          </w:rPr>
          <w:delText>“</w:delText>
        </w:r>
        <w:r w:rsidRPr="006940B7" w:rsidDel="00DC30D6">
          <w:rPr>
            <w:rFonts w:ascii="Times New Roman" w:hAnsi="Times New Roman" w:cs="Times New Roman"/>
          </w:rPr>
          <w:delText>A Survey of Heterogeneous Information Network Analysis", IEEE Transactions on Knowledge &amp; Data Engineering, Jan. 2017, doi:10.1109/TKDE.2016.2598561</w:delText>
        </w:r>
        <w:bookmarkEnd w:id="355"/>
      </w:del>
    </w:p>
    <w:p w14:paraId="7508940A" w14:textId="24A7EE53" w:rsidR="009C2B33" w:rsidDel="00DC30D6" w:rsidRDefault="009C2B33" w:rsidP="006940B7">
      <w:pPr>
        <w:pStyle w:val="afd"/>
        <w:numPr>
          <w:ilvl w:val="0"/>
          <w:numId w:val="12"/>
        </w:numPr>
        <w:ind w:firstLineChars="0"/>
        <w:rPr>
          <w:del w:id="357" w:author="Administrator" w:date="2019-04-22T20:56:00Z"/>
          <w:rFonts w:ascii="Times New Roman" w:hAnsi="Times New Roman" w:cs="Times New Roman"/>
        </w:rPr>
      </w:pPr>
      <w:bookmarkStart w:id="358" w:name="_Ref519174064"/>
      <w:del w:id="359" w:author="Administrator" w:date="2019-04-22T20:56:00Z">
        <w:r w:rsidRPr="006940B7" w:rsidDel="00DC30D6">
          <w:rPr>
            <w:rFonts w:ascii="Times New Roman" w:hAnsi="Times New Roman" w:cs="Times New Roman"/>
          </w:rPr>
          <w:delText>W. N. A. Jr. and T. D. Morley, “</w:delText>
        </w:r>
        <w:bookmarkStart w:id="360" w:name="OLE_LINK19"/>
        <w:bookmarkStart w:id="361" w:name="OLE_LINK20"/>
        <w:r w:rsidRPr="006940B7" w:rsidDel="00DC30D6">
          <w:rPr>
            <w:rFonts w:ascii="Times New Roman" w:hAnsi="Times New Roman" w:cs="Times New Roman"/>
          </w:rPr>
          <w:delText>Eigenvalues of the laplacian of a graph,” Linear and Multi</w:delText>
        </w:r>
        <w:r w:rsidR="002A30F5" w:rsidDel="00DC30D6">
          <w:rPr>
            <w:rFonts w:ascii="Times New Roman" w:hAnsi="Times New Roman" w:cs="Times New Roman"/>
          </w:rPr>
          <w:delText>-</w:delText>
        </w:r>
        <w:r w:rsidRPr="006940B7" w:rsidDel="00DC30D6">
          <w:rPr>
            <w:rFonts w:ascii="Times New Roman" w:hAnsi="Times New Roman" w:cs="Times New Roman"/>
          </w:rPr>
          <w:delText>linear Algebra</w:delText>
        </w:r>
        <w:bookmarkEnd w:id="360"/>
        <w:bookmarkEnd w:id="361"/>
        <w:r w:rsidRPr="006940B7" w:rsidDel="00DC30D6">
          <w:rPr>
            <w:rFonts w:ascii="Times New Roman" w:hAnsi="Times New Roman" w:cs="Times New Roman"/>
          </w:rPr>
          <w:delText>, vol. 18, no. 2, pp. 141–145, 1985.</w:delText>
        </w:r>
        <w:bookmarkEnd w:id="358"/>
      </w:del>
    </w:p>
    <w:p w14:paraId="60D1A1D3" w14:textId="3F3F39FD" w:rsidR="00FA4FAF" w:rsidRPr="00FA4FAF" w:rsidDel="00DC30D6" w:rsidRDefault="00FA4FAF" w:rsidP="00FA4FAF">
      <w:pPr>
        <w:pStyle w:val="afd"/>
        <w:numPr>
          <w:ilvl w:val="0"/>
          <w:numId w:val="12"/>
        </w:numPr>
        <w:ind w:firstLineChars="0"/>
        <w:rPr>
          <w:del w:id="362" w:author="Administrator" w:date="2019-04-22T20:56:00Z"/>
          <w:rFonts w:ascii="Times New Roman" w:hAnsi="Times New Roman" w:cs="Times New Roman"/>
        </w:rPr>
      </w:pPr>
      <w:bookmarkStart w:id="363" w:name="_Ref519174835"/>
      <w:del w:id="364" w:author="Administrator" w:date="2019-04-22T20:56:00Z">
        <w:r w:rsidRPr="006940B7" w:rsidDel="00DC30D6">
          <w:rPr>
            <w:rFonts w:ascii="Times New Roman" w:hAnsi="Times New Roman" w:cs="Times New Roman"/>
          </w:rPr>
          <w:delText>S. T. Roweis and L. K. Saul, “</w:delText>
        </w:r>
        <w:bookmarkStart w:id="365" w:name="OLE_LINK17"/>
        <w:bookmarkStart w:id="366" w:name="OLE_LINK18"/>
        <w:r w:rsidRPr="006940B7" w:rsidDel="00DC30D6">
          <w:rPr>
            <w:rFonts w:ascii="Times New Roman" w:hAnsi="Times New Roman" w:cs="Times New Roman"/>
          </w:rPr>
          <w:delText>Nonlinear Dimensionality Reduction by Locally Linear Embedding</w:delText>
        </w:r>
        <w:bookmarkEnd w:id="365"/>
        <w:bookmarkEnd w:id="366"/>
        <w:r w:rsidRPr="006940B7" w:rsidDel="00DC30D6">
          <w:rPr>
            <w:rFonts w:ascii="Times New Roman" w:hAnsi="Times New Roman" w:cs="Times New Roman"/>
          </w:rPr>
          <w:delText xml:space="preserve">,” Science, vol. 290, no. 5500, pp. 2323–2326, </w:delText>
        </w:r>
        <w:r w:rsidRPr="0030446C" w:rsidDel="00DC30D6">
          <w:rPr>
            <w:rFonts w:ascii="Times New Roman" w:hAnsi="Times New Roman" w:cs="Times New Roman"/>
            <w:highlight w:val="yellow"/>
          </w:rPr>
          <w:delText>2000</w:delText>
        </w:r>
        <w:r w:rsidRPr="006940B7" w:rsidDel="00DC30D6">
          <w:rPr>
            <w:rFonts w:ascii="Times New Roman" w:hAnsi="Times New Roman" w:cs="Times New Roman"/>
          </w:rPr>
          <w:delText>.</w:delText>
        </w:r>
        <w:bookmarkEnd w:id="363"/>
      </w:del>
    </w:p>
    <w:p w14:paraId="652429D5" w14:textId="5E6AA4BA" w:rsidR="009C2B33" w:rsidRPr="006940B7" w:rsidDel="00DC30D6" w:rsidRDefault="009C2B33" w:rsidP="006940B7">
      <w:pPr>
        <w:pStyle w:val="afd"/>
        <w:numPr>
          <w:ilvl w:val="0"/>
          <w:numId w:val="12"/>
        </w:numPr>
        <w:ind w:firstLineChars="0"/>
        <w:rPr>
          <w:del w:id="367" w:author="Administrator" w:date="2019-04-22T20:56:00Z"/>
          <w:rFonts w:ascii="Times New Roman" w:hAnsi="Times New Roman" w:cs="Times New Roman"/>
        </w:rPr>
      </w:pPr>
      <w:bookmarkStart w:id="368" w:name="_Ref519174182"/>
      <w:del w:id="369" w:author="Administrator" w:date="2019-04-22T20:56:00Z">
        <w:r w:rsidRPr="006940B7" w:rsidDel="00DC30D6">
          <w:rPr>
            <w:rFonts w:ascii="Times New Roman" w:hAnsi="Times New Roman" w:cs="Times New Roman"/>
          </w:rPr>
          <w:delText>S. Cao, W. Lu, and Q. Xu, “Grarep: Learning graph representations with global structural information,” in CIKM, 2015, pp.891–900.</w:delText>
        </w:r>
        <w:bookmarkEnd w:id="368"/>
      </w:del>
    </w:p>
    <w:p w14:paraId="3765C74A" w14:textId="48AEA234" w:rsidR="009C2B33" w:rsidRPr="006940B7" w:rsidDel="00DC30D6" w:rsidRDefault="009C2B33" w:rsidP="00136672">
      <w:pPr>
        <w:pStyle w:val="afd"/>
        <w:numPr>
          <w:ilvl w:val="0"/>
          <w:numId w:val="12"/>
        </w:numPr>
        <w:ind w:firstLineChars="0"/>
        <w:rPr>
          <w:del w:id="370" w:author="Administrator" w:date="2019-04-22T20:56:00Z"/>
          <w:rFonts w:ascii="Times New Roman" w:hAnsi="Times New Roman" w:cs="Times New Roman"/>
        </w:rPr>
      </w:pPr>
      <w:bookmarkStart w:id="371" w:name="_Ref519174706"/>
      <w:del w:id="372" w:author="Administrator" w:date="2019-04-22T20:56:00Z">
        <w:r w:rsidRPr="006940B7" w:rsidDel="00DC30D6">
          <w:rPr>
            <w:rFonts w:ascii="Times New Roman" w:hAnsi="Times New Roman" w:cs="Times New Roman"/>
          </w:rPr>
          <w:delText xml:space="preserve">Cheng Yang, Maosong Sun, </w:delText>
        </w:r>
        <w:r w:rsidR="00136672" w:rsidRPr="00136672" w:rsidDel="00DC30D6">
          <w:rPr>
            <w:rFonts w:ascii="Times New Roman" w:hAnsi="Times New Roman" w:cs="Times New Roman"/>
          </w:rPr>
          <w:delText xml:space="preserve">Zhiyuan Liu, Cunchao Tu, </w:delText>
        </w:r>
        <w:r w:rsidRPr="006940B7" w:rsidDel="00DC30D6">
          <w:rPr>
            <w:rFonts w:ascii="Times New Roman" w:hAnsi="Times New Roman" w:cs="Times New Roman"/>
          </w:rPr>
          <w:delText>“</w:delText>
        </w:r>
        <w:r w:rsidRPr="006228A3" w:rsidDel="00DC30D6">
          <w:rPr>
            <w:rFonts w:ascii="Times New Roman" w:hAnsi="Times New Roman" w:cs="Times New Roman"/>
            <w:highlight w:val="yellow"/>
          </w:rPr>
          <w:delText>Fast network embedding enhancement via high order proximity approximation</w:delText>
        </w:r>
        <w:r w:rsidRPr="006940B7" w:rsidDel="00DC30D6">
          <w:rPr>
            <w:rFonts w:ascii="Times New Roman" w:hAnsi="Times New Roman" w:cs="Times New Roman"/>
          </w:rPr>
          <w:delText>,” in IJCAI, 2017, pp. 3894–3900.</w:delText>
        </w:r>
        <w:bookmarkEnd w:id="371"/>
      </w:del>
    </w:p>
    <w:p w14:paraId="569B45D6" w14:textId="64E61627" w:rsidR="009C2B33" w:rsidRPr="006940B7" w:rsidDel="00DC30D6" w:rsidRDefault="009C2B33" w:rsidP="006940B7">
      <w:pPr>
        <w:pStyle w:val="afd"/>
        <w:numPr>
          <w:ilvl w:val="0"/>
          <w:numId w:val="12"/>
        </w:numPr>
        <w:ind w:firstLineChars="0"/>
        <w:rPr>
          <w:del w:id="373" w:author="Administrator" w:date="2019-04-22T20:56:00Z"/>
          <w:rFonts w:ascii="Times New Roman" w:hAnsi="Times New Roman" w:cs="Times New Roman"/>
        </w:rPr>
      </w:pPr>
      <w:bookmarkStart w:id="374" w:name="_Ref519175278"/>
      <w:del w:id="375" w:author="Administrator" w:date="2019-04-22T20:56:00Z">
        <w:r w:rsidRPr="006940B7" w:rsidDel="00DC30D6">
          <w:rPr>
            <w:rFonts w:ascii="Times New Roman" w:hAnsi="Times New Roman" w:cs="Times New Roman"/>
          </w:rPr>
          <w:delText>T Mikolov, K Chen,</w:delText>
        </w:r>
        <w:r w:rsidR="009C5332" w:rsidDel="00DC30D6">
          <w:rPr>
            <w:rFonts w:ascii="Times New Roman" w:hAnsi="Times New Roman" w:cs="Times New Roman"/>
          </w:rPr>
          <w:delText xml:space="preserve"> </w:delText>
        </w:r>
        <w:r w:rsidRPr="006940B7" w:rsidDel="00DC30D6">
          <w:rPr>
            <w:rFonts w:ascii="Times New Roman" w:hAnsi="Times New Roman" w:cs="Times New Roman"/>
          </w:rPr>
          <w:delText>G Corrado, J Dean,</w:delText>
        </w:r>
        <w:r w:rsidR="009C5332" w:rsidDel="00DC30D6">
          <w:rPr>
            <w:rFonts w:ascii="Times New Roman" w:hAnsi="Times New Roman" w:cs="Times New Roman"/>
          </w:rPr>
          <w:delText xml:space="preserve"> </w:delText>
        </w:r>
        <w:r w:rsidRPr="006940B7" w:rsidDel="00DC30D6">
          <w:rPr>
            <w:rFonts w:ascii="Times New Roman" w:hAnsi="Times New Roman" w:cs="Times New Roman"/>
          </w:rPr>
          <w:delText>“Efficient Estimation of Word Representations in Vector Space”, 2013 In ICLR Workshop.</w:delText>
        </w:r>
        <w:bookmarkEnd w:id="374"/>
      </w:del>
    </w:p>
    <w:p w14:paraId="1DD3086C" w14:textId="61EAD259" w:rsidR="009C2B33" w:rsidRPr="006940B7" w:rsidDel="00DC30D6" w:rsidRDefault="009C2B33" w:rsidP="006940B7">
      <w:pPr>
        <w:pStyle w:val="afd"/>
        <w:numPr>
          <w:ilvl w:val="0"/>
          <w:numId w:val="12"/>
        </w:numPr>
        <w:ind w:firstLineChars="0"/>
        <w:rPr>
          <w:del w:id="376" w:author="Administrator" w:date="2019-04-22T20:56:00Z"/>
          <w:rFonts w:ascii="Times New Roman" w:hAnsi="Times New Roman" w:cs="Times New Roman"/>
        </w:rPr>
      </w:pPr>
      <w:bookmarkStart w:id="377" w:name="_Ref519175286"/>
      <w:del w:id="378" w:author="Administrator" w:date="2019-04-22T20:56:00Z">
        <w:r w:rsidRPr="006940B7" w:rsidDel="00DC30D6">
          <w:rPr>
            <w:rFonts w:ascii="Times New Roman" w:hAnsi="Times New Roman" w:cs="Times New Roman"/>
          </w:rPr>
          <w:delText>T Mikolov, I Sutskever, K Chen, G Corrado, and J Dean. Distributed Representations of Words and Phrases and their Compositionality. In NIPS</w:delText>
        </w:r>
        <w:r w:rsidR="009C5332" w:rsidDel="00DC30D6">
          <w:rPr>
            <w:rFonts w:ascii="Times New Roman" w:hAnsi="Times New Roman" w:cs="Times New Roman"/>
          </w:rPr>
          <w:delText>, 2013</w:delText>
        </w:r>
        <w:r w:rsidRPr="006940B7" w:rsidDel="00DC30D6">
          <w:rPr>
            <w:rFonts w:ascii="Times New Roman" w:hAnsi="Times New Roman" w:cs="Times New Roman"/>
          </w:rPr>
          <w:delText>.</w:delText>
        </w:r>
        <w:bookmarkEnd w:id="377"/>
      </w:del>
    </w:p>
    <w:p w14:paraId="43F6DD5E" w14:textId="40B5EEF8" w:rsidR="009C2B33" w:rsidRPr="006940B7" w:rsidDel="00DC30D6" w:rsidRDefault="009C2B33" w:rsidP="006940B7">
      <w:pPr>
        <w:pStyle w:val="afd"/>
        <w:numPr>
          <w:ilvl w:val="0"/>
          <w:numId w:val="12"/>
        </w:numPr>
        <w:ind w:firstLineChars="0"/>
        <w:rPr>
          <w:del w:id="379" w:author="Administrator" w:date="2019-04-22T20:56:00Z"/>
          <w:rFonts w:ascii="Times New Roman" w:hAnsi="Times New Roman" w:cs="Times New Roman"/>
        </w:rPr>
      </w:pPr>
      <w:bookmarkStart w:id="380" w:name="_Ref519175577"/>
      <w:del w:id="381" w:author="Administrator" w:date="2019-04-22T20:56:00Z">
        <w:r w:rsidRPr="006940B7" w:rsidDel="00DC30D6">
          <w:rPr>
            <w:rFonts w:ascii="Times New Roman" w:hAnsi="Times New Roman" w:cs="Times New Roman"/>
          </w:rPr>
          <w:delText>B. Perozzi, R. Al-Rfou, and S. Skiena. Deepwalk: Online learning of social representations. In KDD, 2014.</w:delText>
        </w:r>
        <w:bookmarkEnd w:id="380"/>
      </w:del>
    </w:p>
    <w:p w14:paraId="70973996" w14:textId="47128A8B" w:rsidR="009C2B33" w:rsidRPr="006940B7" w:rsidDel="00DC30D6" w:rsidRDefault="009C2B33" w:rsidP="006940B7">
      <w:pPr>
        <w:pStyle w:val="afd"/>
        <w:numPr>
          <w:ilvl w:val="0"/>
          <w:numId w:val="12"/>
        </w:numPr>
        <w:ind w:firstLineChars="0"/>
        <w:rPr>
          <w:del w:id="382" w:author="Administrator" w:date="2019-04-22T20:56:00Z"/>
          <w:rFonts w:ascii="Times New Roman" w:hAnsi="Times New Roman" w:cs="Times New Roman"/>
        </w:rPr>
      </w:pPr>
      <w:bookmarkStart w:id="383" w:name="_Ref519175620"/>
      <w:del w:id="384" w:author="Administrator" w:date="2019-04-22T20:56:00Z">
        <w:r w:rsidRPr="006940B7" w:rsidDel="00DC30D6">
          <w:rPr>
            <w:rFonts w:ascii="Times New Roman" w:hAnsi="Times New Roman" w:cs="Times New Roman"/>
          </w:rPr>
          <w:delText>A. Grover and J. Leskovec, “Node2vec: Scalable feature learning for networks,” in KDD, 2016, pp. 855–864.</w:delText>
        </w:r>
        <w:bookmarkEnd w:id="383"/>
      </w:del>
    </w:p>
    <w:p w14:paraId="7489128B" w14:textId="79055BEA" w:rsidR="009C2B33" w:rsidRPr="006940B7" w:rsidDel="00DC30D6" w:rsidRDefault="009C2B33" w:rsidP="006940B7">
      <w:pPr>
        <w:pStyle w:val="afd"/>
        <w:numPr>
          <w:ilvl w:val="0"/>
          <w:numId w:val="12"/>
        </w:numPr>
        <w:ind w:firstLineChars="0"/>
        <w:rPr>
          <w:del w:id="385" w:author="Administrator" w:date="2019-04-22T20:56:00Z"/>
          <w:rFonts w:ascii="Times New Roman" w:hAnsi="Times New Roman" w:cs="Times New Roman"/>
        </w:rPr>
      </w:pPr>
      <w:bookmarkStart w:id="386" w:name="_Ref519175895"/>
      <w:del w:id="387" w:author="Administrator" w:date="2019-04-22T20:56:00Z">
        <w:r w:rsidRPr="006940B7" w:rsidDel="00DC30D6">
          <w:rPr>
            <w:rFonts w:ascii="Times New Roman" w:hAnsi="Times New Roman" w:cs="Times New Roman"/>
          </w:rPr>
          <w:delText>Leonardo F. R. Ribeiro</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Pedro H. P. Saverese, Daniel R. Figueiredo,</w:delText>
        </w:r>
        <w:r w:rsidR="009C5332" w:rsidDel="00DC30D6">
          <w:rPr>
            <w:rFonts w:ascii="Times New Roman" w:hAnsi="Times New Roman" w:cs="Times New Roman"/>
          </w:rPr>
          <w:delText xml:space="preserve"> “S</w:delText>
        </w:r>
        <w:r w:rsidRPr="006940B7" w:rsidDel="00DC30D6">
          <w:rPr>
            <w:rFonts w:ascii="Times New Roman" w:hAnsi="Times New Roman" w:cs="Times New Roman"/>
          </w:rPr>
          <w:delText>truc2vec: Learning Node Representations from Structural Identity”, KDD’17, August 13-17, 2017, Halifax, NS, Canada, 2017 ACM.</w:delText>
        </w:r>
        <w:bookmarkEnd w:id="386"/>
      </w:del>
    </w:p>
    <w:p w14:paraId="499963CB" w14:textId="0373E558" w:rsidR="009C2B33" w:rsidRPr="006940B7" w:rsidDel="00DC30D6" w:rsidRDefault="009C2B33" w:rsidP="006940B7">
      <w:pPr>
        <w:pStyle w:val="afd"/>
        <w:numPr>
          <w:ilvl w:val="0"/>
          <w:numId w:val="12"/>
        </w:numPr>
        <w:ind w:firstLineChars="0"/>
        <w:rPr>
          <w:del w:id="388" w:author="Administrator" w:date="2019-04-22T20:56:00Z"/>
          <w:rFonts w:ascii="Times New Roman" w:hAnsi="Times New Roman" w:cs="Times New Roman"/>
        </w:rPr>
      </w:pPr>
      <w:bookmarkStart w:id="389" w:name="_Ref519176026"/>
      <w:del w:id="390" w:author="Administrator" w:date="2019-04-22T20:56:00Z">
        <w:r w:rsidRPr="006940B7" w:rsidDel="00DC30D6">
          <w:rPr>
            <w:rFonts w:ascii="Times New Roman" w:hAnsi="Times New Roman" w:cs="Times New Roman"/>
          </w:rPr>
          <w:delText>B. Perozzi, V. Kulkarni, and S. Skiena.</w:delText>
        </w:r>
        <w:r w:rsidR="009C5332" w:rsidDel="00DC30D6">
          <w:rPr>
            <w:rFonts w:ascii="Times New Roman" w:hAnsi="Times New Roman" w:cs="Times New Roman"/>
          </w:rPr>
          <w:delText xml:space="preserve"> “</w:delText>
        </w:r>
        <w:r w:rsidRPr="006940B7" w:rsidDel="00DC30D6">
          <w:rPr>
            <w:rFonts w:ascii="Times New Roman" w:hAnsi="Times New Roman" w:cs="Times New Roman"/>
          </w:rPr>
          <w:delText>Walklets: Multiscale graph embeddings for interpretable network classification”. CoRR,abs/1605.02115, 2016.</w:delText>
        </w:r>
        <w:bookmarkEnd w:id="389"/>
      </w:del>
    </w:p>
    <w:p w14:paraId="1C9641FC" w14:textId="5E0B8257" w:rsidR="009C2B33" w:rsidRPr="006940B7" w:rsidDel="00DC30D6" w:rsidRDefault="009C2B33" w:rsidP="009632AB">
      <w:pPr>
        <w:pStyle w:val="afd"/>
        <w:numPr>
          <w:ilvl w:val="0"/>
          <w:numId w:val="12"/>
        </w:numPr>
        <w:ind w:firstLineChars="0"/>
        <w:rPr>
          <w:del w:id="391" w:author="Administrator" w:date="2019-04-22T20:56:00Z"/>
          <w:rFonts w:ascii="Times New Roman" w:hAnsi="Times New Roman" w:cs="Times New Roman"/>
        </w:rPr>
      </w:pPr>
      <w:bookmarkStart w:id="392" w:name="_Ref519176225"/>
      <w:del w:id="393" w:author="Administrator" w:date="2019-04-22T20:56:00Z">
        <w:r w:rsidRPr="006940B7" w:rsidDel="00DC30D6">
          <w:rPr>
            <w:rFonts w:ascii="Times New Roman" w:hAnsi="Times New Roman" w:cs="Times New Roman"/>
          </w:rPr>
          <w:delText xml:space="preserve">Mohammad Mehdi Keikha, Maseud Rahgozar, Masoud Asadpour, “Community Aware Random Walk for Network Embedding”, </w:delText>
        </w:r>
        <w:r w:rsidR="009632AB" w:rsidDel="00DC30D6">
          <w:rPr>
            <w:rFonts w:ascii="Times New Roman" w:hAnsi="Times New Roman" w:cs="Times New Roman"/>
          </w:rPr>
          <w:delText xml:space="preserve">doi: </w:delText>
        </w:r>
        <w:r w:rsidR="009632AB" w:rsidRPr="009632AB" w:rsidDel="00DC30D6">
          <w:rPr>
            <w:rFonts w:ascii="Times New Roman" w:hAnsi="Times New Roman" w:cs="Times New Roman"/>
          </w:rPr>
          <w:delText>https://doi.org/10.1016/j.knosys.2018.02.028</w:delText>
        </w:r>
        <w:bookmarkEnd w:id="392"/>
      </w:del>
    </w:p>
    <w:p w14:paraId="4B6E0EDA" w14:textId="5248FECD" w:rsidR="009C2B33" w:rsidRPr="006940B7" w:rsidDel="00DC30D6" w:rsidRDefault="009C2B33" w:rsidP="006940B7">
      <w:pPr>
        <w:pStyle w:val="afd"/>
        <w:numPr>
          <w:ilvl w:val="0"/>
          <w:numId w:val="12"/>
        </w:numPr>
        <w:ind w:firstLineChars="0"/>
        <w:rPr>
          <w:del w:id="394" w:author="Administrator" w:date="2019-04-22T20:56:00Z"/>
          <w:rFonts w:ascii="Times New Roman" w:hAnsi="Times New Roman" w:cs="Times New Roman"/>
        </w:rPr>
      </w:pPr>
      <w:bookmarkStart w:id="395" w:name="_Ref519176265"/>
      <w:del w:id="396" w:author="Administrator" w:date="2019-04-22T20:56:00Z">
        <w:r w:rsidRPr="006940B7" w:rsidDel="00DC30D6">
          <w:rPr>
            <w:rFonts w:ascii="Times New Roman" w:hAnsi="Times New Roman" w:cs="Times New Roman"/>
          </w:rPr>
          <w:delText>D. Wang, P. Cui, and W. Zhu, “Structural deep network embedding,”</w:delText>
        </w:r>
        <w:r w:rsidR="00AD7C84" w:rsidDel="00DC30D6">
          <w:rPr>
            <w:rFonts w:ascii="Times New Roman" w:hAnsi="Times New Roman" w:cs="Times New Roman"/>
          </w:rPr>
          <w:delText xml:space="preserve"> </w:delText>
        </w:r>
        <w:r w:rsidRPr="006940B7" w:rsidDel="00DC30D6">
          <w:rPr>
            <w:rFonts w:ascii="Times New Roman" w:hAnsi="Times New Roman" w:cs="Times New Roman"/>
          </w:rPr>
          <w:delText>in Proceedings of the 22nd International Conference on Knowledge Discovery and Data Mining. ACM, 2016, pp. 1225–1234.</w:delText>
        </w:r>
        <w:bookmarkEnd w:id="395"/>
        <w:r w:rsidRPr="006940B7" w:rsidDel="00DC30D6">
          <w:rPr>
            <w:rFonts w:ascii="Times New Roman" w:hAnsi="Times New Roman" w:cs="Times New Roman"/>
          </w:rPr>
          <w:delText xml:space="preserve"> </w:delText>
        </w:r>
      </w:del>
    </w:p>
    <w:p w14:paraId="3458B1BA" w14:textId="7D7DC523" w:rsidR="009C2B33" w:rsidRPr="006940B7" w:rsidDel="00DC30D6" w:rsidRDefault="009C2B33" w:rsidP="006940B7">
      <w:pPr>
        <w:pStyle w:val="afd"/>
        <w:numPr>
          <w:ilvl w:val="0"/>
          <w:numId w:val="12"/>
        </w:numPr>
        <w:ind w:firstLineChars="0"/>
        <w:rPr>
          <w:del w:id="397" w:author="Administrator" w:date="2019-04-22T20:56:00Z"/>
          <w:rFonts w:ascii="Times New Roman" w:hAnsi="Times New Roman" w:cs="Times New Roman"/>
        </w:rPr>
      </w:pPr>
      <w:bookmarkStart w:id="398" w:name="_Ref519176335"/>
      <w:del w:id="399" w:author="Administrator" w:date="2019-04-22T20:56:00Z">
        <w:r w:rsidRPr="006940B7" w:rsidDel="00DC30D6">
          <w:rPr>
            <w:rFonts w:ascii="Times New Roman" w:hAnsi="Times New Roman" w:cs="Times New Roman"/>
          </w:rPr>
          <w:delText>J. Tang, M. Qu, M. Wang, M. Zhang, J. Yan, and Q. Mei, “Line:</w:delText>
        </w:r>
        <w:r w:rsidR="00F030D2" w:rsidDel="00DC30D6">
          <w:rPr>
            <w:rFonts w:ascii="Times New Roman" w:hAnsi="Times New Roman" w:cs="Times New Roman"/>
          </w:rPr>
          <w:delText xml:space="preserve"> </w:delText>
        </w:r>
        <w:r w:rsidRPr="006940B7" w:rsidDel="00DC30D6">
          <w:rPr>
            <w:rFonts w:ascii="Times New Roman" w:hAnsi="Times New Roman" w:cs="Times New Roman"/>
          </w:rPr>
          <w:delText>Large-scale information network embedding,” in WWW, 2015,</w:delText>
        </w:r>
        <w:r w:rsidR="00F030D2" w:rsidDel="00DC30D6">
          <w:rPr>
            <w:rFonts w:ascii="Times New Roman" w:hAnsi="Times New Roman" w:cs="Times New Roman"/>
          </w:rPr>
          <w:delText xml:space="preserve"> </w:delText>
        </w:r>
        <w:r w:rsidRPr="006940B7" w:rsidDel="00DC30D6">
          <w:rPr>
            <w:rFonts w:ascii="Times New Roman" w:hAnsi="Times New Roman" w:cs="Times New Roman"/>
          </w:rPr>
          <w:delText>pp. 1067–1077.</w:delText>
        </w:r>
        <w:bookmarkEnd w:id="398"/>
      </w:del>
    </w:p>
    <w:p w14:paraId="49A70523" w14:textId="5669CACA" w:rsidR="009C2B33" w:rsidDel="00DC30D6" w:rsidRDefault="009C2B33" w:rsidP="006940B7">
      <w:pPr>
        <w:pStyle w:val="afd"/>
        <w:numPr>
          <w:ilvl w:val="0"/>
          <w:numId w:val="12"/>
        </w:numPr>
        <w:ind w:firstLineChars="0"/>
        <w:rPr>
          <w:del w:id="400" w:author="Administrator" w:date="2019-04-22T20:56:00Z"/>
          <w:rFonts w:ascii="Times New Roman" w:hAnsi="Times New Roman" w:cs="Times New Roman"/>
        </w:rPr>
      </w:pPr>
      <w:bookmarkStart w:id="401" w:name="_Ref519176385"/>
      <w:del w:id="402" w:author="Administrator" w:date="2019-04-22T20:56:00Z">
        <w:r w:rsidRPr="006940B7" w:rsidDel="00DC30D6">
          <w:rPr>
            <w:rFonts w:ascii="Times New Roman" w:hAnsi="Times New Roman" w:cs="Times New Roman"/>
          </w:rPr>
          <w:delText>Yanlei Yu, Zhiwu Lu, Jiajun Liu, Guoping Zhao, Ji-Rong Wen, Kai Zheng, “RUM: network Representation learning throUgh Multi-level structural information preservation”, 8 Oct 2017</w:delText>
        </w:r>
        <w:bookmarkEnd w:id="401"/>
      </w:del>
    </w:p>
    <w:p w14:paraId="01718054" w14:textId="25C89615" w:rsidR="00EC0978" w:rsidRPr="006940B7" w:rsidDel="00DC30D6" w:rsidRDefault="00EC0978" w:rsidP="00EC0978">
      <w:pPr>
        <w:pStyle w:val="afd"/>
        <w:numPr>
          <w:ilvl w:val="0"/>
          <w:numId w:val="12"/>
        </w:numPr>
        <w:ind w:firstLineChars="0"/>
        <w:rPr>
          <w:del w:id="403" w:author="Administrator" w:date="2019-04-22T20:56:00Z"/>
          <w:rFonts w:ascii="Times New Roman" w:hAnsi="Times New Roman" w:cs="Times New Roman"/>
        </w:rPr>
      </w:pPr>
      <w:bookmarkStart w:id="404" w:name="_Ref519177189"/>
      <w:del w:id="405" w:author="Administrator" w:date="2019-04-22T20:56:00Z">
        <w:r w:rsidRPr="006940B7" w:rsidDel="00DC30D6">
          <w:rPr>
            <w:rFonts w:ascii="Times New Roman" w:hAnsi="Times New Roman" w:cs="Times New Roman"/>
          </w:rPr>
          <w:delText>Cunchao Tu, Zhengyan Zhang, Zhiyuan Liu, Maosong Sun,</w:delText>
        </w:r>
        <w:r w:rsidDel="00DC30D6">
          <w:rPr>
            <w:rFonts w:ascii="Times New Roman" w:hAnsi="Times New Roman" w:cs="Times New Roman"/>
          </w:rPr>
          <w:delText xml:space="preserve"> “</w:delText>
        </w:r>
        <w:r w:rsidRPr="006940B7" w:rsidDel="00DC30D6">
          <w:rPr>
            <w:rFonts w:ascii="Times New Roman" w:hAnsi="Times New Roman" w:cs="Times New Roman"/>
          </w:rPr>
          <w:delText>TransNet: Translation-Based Network Representation Learning for Social Relation Extraction”, Proceedings of the Twenty-Sixth International Joint Conference on Artificial Intelligence (IJCAI-17)</w:delText>
        </w:r>
        <w:bookmarkEnd w:id="404"/>
      </w:del>
    </w:p>
    <w:p w14:paraId="4965BDA0" w14:textId="05228459" w:rsidR="00EC0978" w:rsidRPr="00EC0978" w:rsidDel="00DC30D6" w:rsidRDefault="00EC0978" w:rsidP="00EC0978">
      <w:pPr>
        <w:pStyle w:val="afd"/>
        <w:numPr>
          <w:ilvl w:val="0"/>
          <w:numId w:val="12"/>
        </w:numPr>
        <w:ind w:firstLineChars="0"/>
        <w:rPr>
          <w:del w:id="406" w:author="Administrator" w:date="2019-04-22T20:56:00Z"/>
          <w:rFonts w:ascii="Times New Roman" w:hAnsi="Times New Roman" w:cs="Times New Roman"/>
        </w:rPr>
      </w:pPr>
      <w:bookmarkStart w:id="407" w:name="_Ref519177426"/>
      <w:del w:id="408" w:author="Administrator" w:date="2019-04-22T20:56:00Z">
        <w:r w:rsidRPr="006940B7" w:rsidDel="00DC30D6">
          <w:rPr>
            <w:rFonts w:ascii="Times New Roman" w:hAnsi="Times New Roman" w:cs="Times New Roman"/>
          </w:rPr>
          <w:delText>S. Pan, J. Wu, X. Zhu, C. Zhang, and Y. Wang, “Tri-party deep network representation,” in IJCAI, 2016, pp. 1895–1901.</w:delText>
        </w:r>
        <w:bookmarkEnd w:id="407"/>
      </w:del>
    </w:p>
    <w:p w14:paraId="277CDE04" w14:textId="0A555A06" w:rsidR="009C2B33" w:rsidDel="00DC30D6" w:rsidRDefault="009C2B33" w:rsidP="006940B7">
      <w:pPr>
        <w:pStyle w:val="afd"/>
        <w:numPr>
          <w:ilvl w:val="0"/>
          <w:numId w:val="12"/>
        </w:numPr>
        <w:ind w:firstLineChars="0"/>
        <w:rPr>
          <w:del w:id="409" w:author="Administrator" w:date="2019-04-22T20:56:00Z"/>
          <w:rFonts w:ascii="Times New Roman" w:hAnsi="Times New Roman" w:cs="Times New Roman"/>
        </w:rPr>
      </w:pPr>
      <w:bookmarkStart w:id="410" w:name="_Ref519177370"/>
      <w:del w:id="411" w:author="Administrator" w:date="2019-04-22T20:56:00Z">
        <w:r w:rsidRPr="006940B7" w:rsidDel="00DC30D6">
          <w:rPr>
            <w:rFonts w:ascii="Times New Roman" w:hAnsi="Times New Roman" w:cs="Times New Roman"/>
          </w:rPr>
          <w:delText>J. Tang, M. Qu, and Q. Mei, “Pte: Predictive text embedding through large-scale heterogeneous text networks,” in KDD, 2015, pp. 1165–1174.</w:delText>
        </w:r>
        <w:bookmarkEnd w:id="410"/>
      </w:del>
    </w:p>
    <w:p w14:paraId="43A39770" w14:textId="76506C20" w:rsidR="00902FA5" w:rsidRPr="006940B7" w:rsidDel="00DC30D6" w:rsidRDefault="00902FA5" w:rsidP="00902FA5">
      <w:pPr>
        <w:pStyle w:val="afd"/>
        <w:numPr>
          <w:ilvl w:val="0"/>
          <w:numId w:val="12"/>
        </w:numPr>
        <w:ind w:firstLineChars="0"/>
        <w:rPr>
          <w:del w:id="412" w:author="Administrator" w:date="2019-04-22T20:56:00Z"/>
          <w:rFonts w:ascii="Times New Roman" w:hAnsi="Times New Roman" w:cs="Times New Roman"/>
        </w:rPr>
      </w:pPr>
      <w:bookmarkStart w:id="413" w:name="_Ref519177801"/>
      <w:del w:id="414" w:author="Administrator" w:date="2019-04-22T20:56:00Z">
        <w:r w:rsidRPr="006940B7" w:rsidDel="00DC30D6">
          <w:rPr>
            <w:rFonts w:ascii="Times New Roman" w:hAnsi="Times New Roman" w:cs="Times New Roman"/>
          </w:rPr>
          <w:delText>Linchuan Xu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Xiaokai Wei</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Jiannong Cao</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Philip S. Yu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Del="00DC30D6">
          <w:rPr>
            <w:rFonts w:ascii="Times New Roman" w:hAnsi="Times New Roman" w:cs="Times New Roman"/>
          </w:rPr>
          <w:delText>“</w:delText>
        </w:r>
        <w:r w:rsidRPr="006940B7" w:rsidDel="00DC30D6">
          <w:rPr>
            <w:rFonts w:ascii="Times New Roman" w:hAnsi="Times New Roman" w:cs="Times New Roman"/>
          </w:rPr>
          <w:delText>Embedding of Embedding (EOE): Joint Embedding for Coupled Heterogeneous Networks”, WSDM 2017, February 06-10, 2017, Cambridge, United Kingdom, 2017 ACM</w:delText>
        </w:r>
        <w:bookmarkEnd w:id="413"/>
      </w:del>
    </w:p>
    <w:p w14:paraId="228C0C07" w14:textId="01A5F231" w:rsidR="00902FA5" w:rsidDel="00DC30D6" w:rsidRDefault="00902FA5" w:rsidP="00902FA5">
      <w:pPr>
        <w:pStyle w:val="afd"/>
        <w:numPr>
          <w:ilvl w:val="0"/>
          <w:numId w:val="12"/>
        </w:numPr>
        <w:ind w:firstLineChars="0"/>
        <w:rPr>
          <w:del w:id="415" w:author="Administrator" w:date="2019-04-22T20:56:00Z"/>
          <w:rFonts w:ascii="Times New Roman" w:hAnsi="Times New Roman" w:cs="Times New Roman"/>
        </w:rPr>
      </w:pPr>
      <w:bookmarkStart w:id="416" w:name="_Ref519177840"/>
      <w:del w:id="417" w:author="Administrator" w:date="2019-04-22T20:56:00Z">
        <w:r w:rsidRPr="006940B7" w:rsidDel="00DC30D6">
          <w:rPr>
            <w:rFonts w:ascii="Times New Roman" w:hAnsi="Times New Roman" w:cs="Times New Roman"/>
          </w:rPr>
          <w:delText>Linchuan Xu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Xiaokai Wei</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Jiannong Cao</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Philip S. Yu</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Del="00DC30D6">
          <w:rPr>
            <w:rFonts w:ascii="Times New Roman" w:hAnsi="Times New Roman" w:cs="Times New Roman"/>
          </w:rPr>
          <w:delText>“</w:delText>
        </w:r>
        <w:r w:rsidRPr="006940B7" w:rsidDel="00DC30D6">
          <w:rPr>
            <w:rFonts w:ascii="Times New Roman" w:hAnsi="Times New Roman" w:cs="Times New Roman"/>
          </w:rPr>
          <w:delText>Embedding Identity and Interest for Social Networks”, WWW’17 Companion, April 3–7, 2017, Perth, Australia. ACM</w:delText>
        </w:r>
        <w:bookmarkEnd w:id="416"/>
      </w:del>
    </w:p>
    <w:p w14:paraId="0AAEB548" w14:textId="02FD6A73" w:rsidR="00A57819" w:rsidRPr="00A57819" w:rsidDel="00DC30D6" w:rsidRDefault="00A57819" w:rsidP="00A57819">
      <w:pPr>
        <w:pStyle w:val="afd"/>
        <w:numPr>
          <w:ilvl w:val="0"/>
          <w:numId w:val="12"/>
        </w:numPr>
        <w:ind w:firstLineChars="0"/>
        <w:rPr>
          <w:del w:id="418" w:author="Administrator" w:date="2019-04-22T20:56:00Z"/>
          <w:rFonts w:ascii="Times New Roman" w:hAnsi="Times New Roman" w:cs="Times New Roman"/>
        </w:rPr>
      </w:pPr>
      <w:bookmarkStart w:id="419" w:name="_Ref519177884"/>
      <w:del w:id="420" w:author="Administrator" w:date="2019-04-22T20:56:00Z">
        <w:r w:rsidRPr="006940B7" w:rsidDel="00DC30D6">
          <w:rPr>
            <w:rFonts w:ascii="Times New Roman" w:hAnsi="Times New Roman" w:cs="Times New Roman"/>
          </w:rPr>
          <w:delText xml:space="preserve">Zhipeng Huang, Nikos Mamoulis, </w:delText>
        </w:r>
        <w:r w:rsidDel="00DC30D6">
          <w:rPr>
            <w:rFonts w:ascii="Times New Roman" w:hAnsi="Times New Roman" w:cs="Times New Roman"/>
          </w:rPr>
          <w:delText>“</w:delText>
        </w:r>
        <w:r w:rsidRPr="006940B7" w:rsidDel="00DC30D6">
          <w:rPr>
            <w:rFonts w:ascii="Times New Roman" w:hAnsi="Times New Roman" w:cs="Times New Roman"/>
          </w:rPr>
          <w:delText>Heterogeneous Information Network Embedding for Meta Path based Proximity”, ACM ISBN 978-1-4503-2138-9. 19 Jan 2017</w:delText>
        </w:r>
        <w:bookmarkEnd w:id="419"/>
      </w:del>
    </w:p>
    <w:p w14:paraId="7C5E122C" w14:textId="45C23542" w:rsidR="009C2B33" w:rsidRPr="006940B7" w:rsidDel="00DC30D6" w:rsidRDefault="009C2B33" w:rsidP="006940B7">
      <w:pPr>
        <w:pStyle w:val="afd"/>
        <w:numPr>
          <w:ilvl w:val="0"/>
          <w:numId w:val="12"/>
        </w:numPr>
        <w:ind w:firstLineChars="0"/>
        <w:rPr>
          <w:del w:id="421" w:author="Administrator" w:date="2019-04-22T20:56:00Z"/>
          <w:rFonts w:ascii="Times New Roman" w:hAnsi="Times New Roman" w:cs="Times New Roman"/>
        </w:rPr>
      </w:pPr>
      <w:bookmarkStart w:id="422" w:name="_Ref519177965"/>
      <w:del w:id="423" w:author="Administrator" w:date="2019-04-22T20:56:00Z">
        <w:r w:rsidRPr="006940B7" w:rsidDel="00DC30D6">
          <w:rPr>
            <w:rFonts w:ascii="Times New Roman" w:hAnsi="Times New Roman" w:cs="Times New Roman"/>
          </w:rPr>
          <w:delText>Y. Dong, N. V. Chawla, and A. Swami, “</w:delText>
        </w:r>
        <w:r w:rsidRPr="00902FA5" w:rsidDel="00DC30D6">
          <w:rPr>
            <w:rFonts w:ascii="Times New Roman" w:hAnsi="Times New Roman" w:cs="Times New Roman"/>
            <w:highlight w:val="yellow"/>
          </w:rPr>
          <w:delText>metapath2vec: Scalable representation learning for heterogeneous networks,” in KDD, 2017</w:delText>
        </w:r>
        <w:r w:rsidRPr="006940B7" w:rsidDel="00DC30D6">
          <w:rPr>
            <w:rFonts w:ascii="Times New Roman" w:hAnsi="Times New Roman" w:cs="Times New Roman"/>
          </w:rPr>
          <w:delText>, pp. 135–144.</w:delText>
        </w:r>
        <w:bookmarkEnd w:id="422"/>
      </w:del>
    </w:p>
    <w:p w14:paraId="3FEC1034" w14:textId="665E3A00" w:rsidR="009C2B33" w:rsidRPr="006940B7" w:rsidDel="00DC30D6" w:rsidRDefault="009C2B33" w:rsidP="006940B7">
      <w:pPr>
        <w:pStyle w:val="afd"/>
        <w:numPr>
          <w:ilvl w:val="0"/>
          <w:numId w:val="12"/>
        </w:numPr>
        <w:ind w:firstLineChars="0"/>
        <w:rPr>
          <w:del w:id="424" w:author="Administrator" w:date="2019-04-22T20:56:00Z"/>
          <w:rFonts w:ascii="Times New Roman" w:hAnsi="Times New Roman" w:cs="Times New Roman"/>
        </w:rPr>
      </w:pPr>
      <w:bookmarkStart w:id="425" w:name="_Ref519178059"/>
      <w:del w:id="426" w:author="Administrator" w:date="2019-04-22T20:56:00Z">
        <w:r w:rsidRPr="006940B7" w:rsidDel="00DC30D6">
          <w:rPr>
            <w:rFonts w:ascii="Times New Roman" w:hAnsi="Times New Roman" w:cs="Times New Roman"/>
          </w:rPr>
          <w:delText>Weizheng Chen, Chi Liu, Jun Yin, Hongfei Yan</w:delText>
        </w:r>
        <w:r w:rsidR="00844302" w:rsidDel="00DC30D6">
          <w:rPr>
            <w:rFonts w:ascii="Times New Roman" w:hAnsi="Times New Roman" w:cs="Times New Roman" w:hint="eastAsia"/>
          </w:rPr>
          <w:delText xml:space="preserve">, </w:delText>
        </w:r>
        <w:r w:rsidRPr="006940B7" w:rsidDel="00DC30D6">
          <w:rPr>
            <w:rFonts w:ascii="Times New Roman" w:hAnsi="Times New Roman" w:cs="Times New Roman"/>
          </w:rPr>
          <w:delText>Yan Zhang, “Mining E-commercial data</w:delText>
        </w:r>
        <w:r w:rsidR="00844302" w:rsidDel="00DC30D6">
          <w:rPr>
            <w:rFonts w:ascii="Times New Roman" w:hAnsi="Times New Roman" w:cs="Times New Roman"/>
          </w:rPr>
          <w:delText>:</w:delText>
        </w:r>
        <w:r w:rsidRPr="006940B7" w:rsidDel="00DC30D6">
          <w:rPr>
            <w:rFonts w:ascii="Times New Roman" w:hAnsi="Times New Roman" w:cs="Times New Roman"/>
          </w:rPr>
          <w:delText xml:space="preserve"> A text-rich heterogeneous network embedding approach”, 2017 IEEE International Joint Conference on Neural Networks,</w:delText>
        </w:r>
        <w:r w:rsidR="00844302" w:rsidDel="00DC30D6">
          <w:rPr>
            <w:rFonts w:ascii="Times New Roman" w:hAnsi="Times New Roman" w:cs="Times New Roman"/>
          </w:rPr>
          <w:delText xml:space="preserve"> </w:delText>
        </w:r>
        <w:r w:rsidRPr="006940B7" w:rsidDel="00DC30D6">
          <w:rPr>
            <w:rFonts w:ascii="Times New Roman" w:hAnsi="Times New Roman" w:cs="Times New Roman"/>
          </w:rPr>
          <w:delText>2017 :1403-1410</w:delText>
        </w:r>
        <w:bookmarkEnd w:id="425"/>
      </w:del>
    </w:p>
    <w:p w14:paraId="54CA9FC3" w14:textId="7D30832D" w:rsidR="009C2B33" w:rsidRPr="006940B7" w:rsidDel="00DC30D6" w:rsidRDefault="009C2B33" w:rsidP="006940B7">
      <w:pPr>
        <w:pStyle w:val="afd"/>
        <w:numPr>
          <w:ilvl w:val="0"/>
          <w:numId w:val="12"/>
        </w:numPr>
        <w:ind w:firstLineChars="0"/>
        <w:rPr>
          <w:del w:id="427" w:author="Administrator" w:date="2019-04-22T20:56:00Z"/>
          <w:rFonts w:ascii="Times New Roman" w:hAnsi="Times New Roman" w:cs="Times New Roman"/>
        </w:rPr>
      </w:pPr>
      <w:bookmarkStart w:id="428" w:name="_Ref519178121"/>
      <w:del w:id="429" w:author="Administrator" w:date="2019-04-22T20:56:00Z">
        <w:r w:rsidRPr="006940B7" w:rsidDel="00DC30D6">
          <w:rPr>
            <w:rFonts w:ascii="Times New Roman" w:hAnsi="Times New Roman" w:cs="Times New Roman"/>
          </w:rPr>
          <w:delText>Meng Qu, Jian Tang, Jingbo Shang, Xiang Ren, Ming Zhang, Jiawei Han</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00844302" w:rsidDel="00DC30D6">
          <w:rPr>
            <w:rFonts w:ascii="Times New Roman" w:hAnsi="Times New Roman" w:cs="Times New Roman"/>
          </w:rPr>
          <w:delText>“</w:delText>
        </w:r>
        <w:r w:rsidRPr="006940B7" w:rsidDel="00DC30D6">
          <w:rPr>
            <w:rFonts w:ascii="Times New Roman" w:hAnsi="Times New Roman" w:cs="Times New Roman"/>
          </w:rPr>
          <w:delText>An Attention-based Collaboration Framework for Multi-View Network Representation Learning”, CIKM’17, November 6–10, 2017, Singapore. 2017 ACM.</w:delText>
        </w:r>
        <w:bookmarkEnd w:id="428"/>
      </w:del>
    </w:p>
    <w:p w14:paraId="7C5FEF9A" w14:textId="4B7C66C0" w:rsidR="009C2B33" w:rsidRPr="006940B7" w:rsidDel="00DC30D6" w:rsidRDefault="009C2B33" w:rsidP="006940B7">
      <w:pPr>
        <w:pStyle w:val="afd"/>
        <w:numPr>
          <w:ilvl w:val="0"/>
          <w:numId w:val="12"/>
        </w:numPr>
        <w:ind w:firstLineChars="0"/>
        <w:rPr>
          <w:del w:id="430" w:author="Administrator" w:date="2019-04-22T20:56:00Z"/>
          <w:rFonts w:ascii="Times New Roman" w:hAnsi="Times New Roman" w:cs="Times New Roman"/>
        </w:rPr>
      </w:pPr>
      <w:bookmarkStart w:id="431" w:name="_Ref519178162"/>
      <w:del w:id="432" w:author="Administrator" w:date="2019-04-22T20:56:00Z">
        <w:r w:rsidRPr="006940B7" w:rsidDel="00DC30D6">
          <w:rPr>
            <w:rFonts w:ascii="Times New Roman" w:hAnsi="Times New Roman" w:cs="Times New Roman"/>
          </w:rPr>
          <w:delText>Guixiang Ma, Chun-Ta Lu, Lifang He, Philip S. Yu, Ann B. Ragin</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00844302" w:rsidDel="00DC30D6">
          <w:rPr>
            <w:rFonts w:ascii="Times New Roman" w:hAnsi="Times New Roman" w:cs="Times New Roman"/>
          </w:rPr>
          <w:delText>“</w:delText>
        </w:r>
        <w:r w:rsidRPr="006940B7" w:rsidDel="00DC30D6">
          <w:rPr>
            <w:rFonts w:ascii="Times New Roman" w:hAnsi="Times New Roman" w:cs="Times New Roman"/>
          </w:rPr>
          <w:delText xml:space="preserve">Multi-view Graph Embedding with Hub Detection for Brain Network Analysis”, </w:delText>
        </w:r>
        <w:r w:rsidR="003D5523" w:rsidDel="00DC30D6">
          <w:rPr>
            <w:rFonts w:ascii="Times New Roman" w:hAnsi="Times New Roman" w:cs="Times New Roman"/>
          </w:rPr>
          <w:delText xml:space="preserve">in ICDM, </w:delText>
        </w:r>
        <w:r w:rsidRPr="006940B7" w:rsidDel="00DC30D6">
          <w:rPr>
            <w:rFonts w:ascii="Times New Roman" w:hAnsi="Times New Roman" w:cs="Times New Roman"/>
          </w:rPr>
          <w:delText>12 Sep 2017</w:delText>
        </w:r>
        <w:bookmarkEnd w:id="431"/>
      </w:del>
    </w:p>
    <w:p w14:paraId="0777D924" w14:textId="509FF85F" w:rsidR="009C2B33" w:rsidRPr="006940B7" w:rsidDel="00DC30D6" w:rsidRDefault="009C2B33" w:rsidP="006940B7">
      <w:pPr>
        <w:pStyle w:val="afd"/>
        <w:numPr>
          <w:ilvl w:val="0"/>
          <w:numId w:val="12"/>
        </w:numPr>
        <w:ind w:firstLineChars="0"/>
        <w:rPr>
          <w:del w:id="433" w:author="Administrator" w:date="2019-04-22T20:56:00Z"/>
          <w:rFonts w:ascii="Times New Roman" w:hAnsi="Times New Roman" w:cs="Times New Roman"/>
        </w:rPr>
      </w:pPr>
      <w:bookmarkStart w:id="434" w:name="_Ref519178374"/>
      <w:del w:id="435" w:author="Administrator" w:date="2019-04-22T20:56:00Z">
        <w:r w:rsidRPr="006940B7" w:rsidDel="00DC30D6">
          <w:rPr>
            <w:rFonts w:ascii="Times New Roman" w:hAnsi="Times New Roman" w:cs="Times New Roman"/>
          </w:rPr>
          <w:delText xml:space="preserve">Huan Gui, Jialu Liu, Fangbo Tao, Meng Jiang, Brandon Norick, Lance Kaplan and Jiawei Han, </w:delText>
        </w:r>
        <w:r w:rsidR="00844302" w:rsidDel="00DC30D6">
          <w:rPr>
            <w:rFonts w:ascii="Times New Roman" w:hAnsi="Times New Roman" w:cs="Times New Roman"/>
          </w:rPr>
          <w:delText>“</w:delText>
        </w:r>
        <w:r w:rsidRPr="006940B7" w:rsidDel="00DC30D6">
          <w:rPr>
            <w:rFonts w:ascii="Times New Roman" w:hAnsi="Times New Roman" w:cs="Times New Roman"/>
          </w:rPr>
          <w:delText>Embedding Learning with Events in Heterogeneous Information Networks”, IEEE Transactions on Knowledge and Data Engineering 2017</w:delText>
        </w:r>
        <w:bookmarkEnd w:id="434"/>
      </w:del>
    </w:p>
    <w:p w14:paraId="5E8ABE27" w14:textId="684FEE48" w:rsidR="009C2B33" w:rsidRPr="006940B7" w:rsidDel="00DC30D6" w:rsidRDefault="009C2B33" w:rsidP="006940B7">
      <w:pPr>
        <w:pStyle w:val="afd"/>
        <w:numPr>
          <w:ilvl w:val="0"/>
          <w:numId w:val="12"/>
        </w:numPr>
        <w:ind w:firstLineChars="0"/>
        <w:rPr>
          <w:del w:id="436" w:author="Administrator" w:date="2019-04-22T20:56:00Z"/>
          <w:rFonts w:ascii="Times New Roman" w:hAnsi="Times New Roman" w:cs="Times New Roman"/>
        </w:rPr>
      </w:pPr>
      <w:bookmarkStart w:id="437" w:name="_Ref519178453"/>
      <w:del w:id="438" w:author="Administrator" w:date="2019-04-22T20:56:00Z">
        <w:r w:rsidRPr="006940B7" w:rsidDel="00DC30D6">
          <w:rPr>
            <w:rFonts w:ascii="Times New Roman" w:hAnsi="Times New Roman" w:cs="Times New Roman" w:hint="eastAsia"/>
          </w:rPr>
          <w:delText>William L. Hamilton,</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Rex Ying,</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Jure Leskovec,</w:delText>
        </w:r>
        <w:r w:rsidRPr="006940B7" w:rsidDel="00DC30D6">
          <w:rPr>
            <w:rFonts w:ascii="Times New Roman" w:hAnsi="Times New Roman" w:cs="Times New Roman"/>
          </w:rPr>
          <w:delText xml:space="preserve"> “Inductive Representation Learning on Large Graphs</w:delText>
        </w:r>
        <w:r w:rsidR="00844302" w:rsidDel="00DC30D6">
          <w:rPr>
            <w:rFonts w:ascii="Times New Roman" w:hAnsi="Times New Roman" w:cs="Times New Roman"/>
          </w:rPr>
          <w:delText>”</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NIPS 7</w:delText>
        </w:r>
        <w:r w:rsidR="00844302" w:rsidDel="00DC30D6">
          <w:rPr>
            <w:rFonts w:ascii="Times New Roman" w:hAnsi="Times New Roman" w:cs="Times New Roman"/>
          </w:rPr>
          <w:delText>,</w:delText>
        </w:r>
        <w:r w:rsidRPr="006940B7" w:rsidDel="00DC30D6">
          <w:rPr>
            <w:rFonts w:ascii="Times New Roman" w:hAnsi="Times New Roman" w:cs="Times New Roman"/>
          </w:rPr>
          <w:delText xml:space="preserve"> Jun 2017</w:delText>
        </w:r>
        <w:r w:rsidR="00844302" w:rsidDel="00DC30D6">
          <w:rPr>
            <w:rFonts w:ascii="Times New Roman" w:hAnsi="Times New Roman" w:cs="Times New Roman"/>
          </w:rPr>
          <w:delText>.</w:delText>
        </w:r>
        <w:bookmarkEnd w:id="437"/>
      </w:del>
    </w:p>
    <w:p w14:paraId="0BADD96E" w14:textId="15DD191F" w:rsidR="009C2B33" w:rsidRPr="006940B7" w:rsidDel="00DC30D6" w:rsidRDefault="009C2B33" w:rsidP="006940B7">
      <w:pPr>
        <w:pStyle w:val="afd"/>
        <w:numPr>
          <w:ilvl w:val="0"/>
          <w:numId w:val="12"/>
        </w:numPr>
        <w:ind w:firstLineChars="0"/>
        <w:rPr>
          <w:del w:id="439" w:author="Administrator" w:date="2019-04-22T20:56:00Z"/>
          <w:rFonts w:ascii="Times New Roman" w:hAnsi="Times New Roman" w:cs="Times New Roman"/>
        </w:rPr>
      </w:pPr>
      <w:bookmarkStart w:id="440" w:name="_Ref519178485"/>
      <w:del w:id="441" w:author="Administrator" w:date="2019-04-22T20:56:00Z">
        <w:r w:rsidRPr="006940B7" w:rsidDel="00DC30D6">
          <w:rPr>
            <w:rFonts w:ascii="Times New Roman" w:hAnsi="Times New Roman" w:cs="Times New Roman"/>
          </w:rPr>
          <w:delText>Linhong Zhu, Dong Guo, Junming Yin, Greg Ver Steeg, Aram Galstyan, “Scalable Temporal Latent Space Inference for Link Prediction in Dynamic Social Networks”, IEEE T</w:delText>
        </w:r>
        <w:r w:rsidR="00844302" w:rsidRPr="006940B7" w:rsidDel="00DC30D6">
          <w:rPr>
            <w:rFonts w:ascii="Times New Roman" w:hAnsi="Times New Roman" w:cs="Times New Roman"/>
          </w:rPr>
          <w:delText xml:space="preserve">ransactions on </w:delText>
        </w:r>
        <w:r w:rsidRPr="006940B7" w:rsidDel="00DC30D6">
          <w:rPr>
            <w:rFonts w:ascii="Times New Roman" w:hAnsi="Times New Roman" w:cs="Times New Roman"/>
          </w:rPr>
          <w:delText>K</w:delText>
        </w:r>
        <w:r w:rsidR="00844302" w:rsidRPr="006940B7" w:rsidDel="00DC30D6">
          <w:rPr>
            <w:rFonts w:ascii="Times New Roman" w:hAnsi="Times New Roman" w:cs="Times New Roman"/>
          </w:rPr>
          <w:delText xml:space="preserve">nowledge and </w:delText>
        </w:r>
        <w:r w:rsidRPr="006940B7" w:rsidDel="00DC30D6">
          <w:rPr>
            <w:rFonts w:ascii="Times New Roman" w:hAnsi="Times New Roman" w:cs="Times New Roman"/>
          </w:rPr>
          <w:delText>D</w:delText>
        </w:r>
        <w:r w:rsidR="00844302" w:rsidRPr="006940B7" w:rsidDel="00DC30D6">
          <w:rPr>
            <w:rFonts w:ascii="Times New Roman" w:hAnsi="Times New Roman" w:cs="Times New Roman"/>
          </w:rPr>
          <w:delText xml:space="preserve">ata </w:delText>
        </w:r>
        <w:r w:rsidRPr="006940B7" w:rsidDel="00DC30D6">
          <w:rPr>
            <w:rFonts w:ascii="Times New Roman" w:hAnsi="Times New Roman" w:cs="Times New Roman"/>
          </w:rPr>
          <w:delText>E</w:delText>
        </w:r>
        <w:r w:rsidR="00844302" w:rsidRPr="006940B7" w:rsidDel="00DC30D6">
          <w:rPr>
            <w:rFonts w:ascii="Times New Roman" w:hAnsi="Times New Roman" w:cs="Times New Roman"/>
          </w:rPr>
          <w:delText>ngineering</w:delText>
        </w:r>
        <w:r w:rsidRPr="006940B7" w:rsidDel="00DC30D6">
          <w:rPr>
            <w:rFonts w:ascii="Times New Roman" w:hAnsi="Times New Roman" w:cs="Times New Roman"/>
          </w:rPr>
          <w:delText xml:space="preserve">, </w:delText>
        </w:r>
        <w:r w:rsidR="00844302" w:rsidRPr="006940B7" w:rsidDel="00DC30D6">
          <w:rPr>
            <w:rFonts w:ascii="Times New Roman" w:hAnsi="Times New Roman" w:cs="Times New Roman"/>
          </w:rPr>
          <w:delText>vol. 28, no.10,</w:delText>
        </w:r>
        <w:r w:rsidRPr="006940B7" w:rsidDel="00DC30D6">
          <w:rPr>
            <w:rFonts w:ascii="Times New Roman" w:hAnsi="Times New Roman" w:cs="Times New Roman"/>
          </w:rPr>
          <w:delText xml:space="preserve"> O</w:delText>
        </w:r>
        <w:r w:rsidR="00844302" w:rsidRPr="006940B7" w:rsidDel="00DC30D6">
          <w:rPr>
            <w:rFonts w:ascii="Times New Roman" w:hAnsi="Times New Roman" w:cs="Times New Roman"/>
          </w:rPr>
          <w:delText xml:space="preserve">ctober </w:delText>
        </w:r>
        <w:r w:rsidRPr="006940B7" w:rsidDel="00DC30D6">
          <w:rPr>
            <w:rFonts w:ascii="Times New Roman" w:hAnsi="Times New Roman" w:cs="Times New Roman"/>
          </w:rPr>
          <w:delText>2016</w:delText>
        </w:r>
        <w:r w:rsidR="00844302" w:rsidDel="00DC30D6">
          <w:rPr>
            <w:rFonts w:ascii="Times New Roman" w:hAnsi="Times New Roman" w:cs="Times New Roman"/>
          </w:rPr>
          <w:delText>.</w:delText>
        </w:r>
        <w:bookmarkEnd w:id="440"/>
      </w:del>
    </w:p>
    <w:p w14:paraId="277AFCB9" w14:textId="660C7B63" w:rsidR="009C2B33" w:rsidRPr="006940B7" w:rsidDel="00DC30D6" w:rsidRDefault="009C2B33" w:rsidP="006940B7">
      <w:pPr>
        <w:pStyle w:val="afd"/>
        <w:numPr>
          <w:ilvl w:val="0"/>
          <w:numId w:val="12"/>
        </w:numPr>
        <w:ind w:firstLineChars="0"/>
        <w:rPr>
          <w:del w:id="442" w:author="Administrator" w:date="2019-04-22T20:56:00Z"/>
          <w:rFonts w:ascii="Times New Roman" w:hAnsi="Times New Roman" w:cs="Times New Roman"/>
        </w:rPr>
      </w:pPr>
      <w:bookmarkStart w:id="443" w:name="_Ref519178519"/>
      <w:del w:id="444" w:author="Administrator" w:date="2019-04-22T20:56:00Z">
        <w:r w:rsidRPr="006940B7" w:rsidDel="00DC30D6">
          <w:rPr>
            <w:rFonts w:ascii="Times New Roman" w:hAnsi="Times New Roman" w:cs="Times New Roman"/>
          </w:rPr>
          <w:delText>Jundong Li, Harsh Dani, Xia Hu, Jiliang Tang, Yi Chang, Huan Liu, “Attributed Network Embedding for Learning in a Dynamic Environment”, ACM International Conference on Information and Knowledge Management. CIKM’6 June 2017</w:delText>
        </w:r>
        <w:bookmarkEnd w:id="443"/>
      </w:del>
    </w:p>
    <w:p w14:paraId="343DFBAE" w14:textId="0BA53ECF" w:rsidR="009C2B33" w:rsidRPr="008F37FE" w:rsidDel="00DC30D6" w:rsidRDefault="009C2B33" w:rsidP="006940B7">
      <w:pPr>
        <w:pStyle w:val="afd"/>
        <w:numPr>
          <w:ilvl w:val="0"/>
          <w:numId w:val="12"/>
        </w:numPr>
        <w:ind w:firstLineChars="0"/>
        <w:rPr>
          <w:del w:id="445" w:author="Administrator" w:date="2019-04-22T20:56:00Z"/>
          <w:rFonts w:ascii="Times New Roman" w:hAnsi="Times New Roman" w:cs="Times New Roman"/>
        </w:rPr>
      </w:pPr>
      <w:del w:id="446" w:author="Administrator" w:date="2019-04-22T20:56:00Z">
        <w:r w:rsidRPr="006940B7" w:rsidDel="00DC30D6">
          <w:rPr>
            <w:rFonts w:ascii="Times New Roman" w:hAnsi="Times New Roman" w:cs="Times New Roman" w:hint="eastAsia"/>
          </w:rPr>
          <w:delText>涂存超</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杨成</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刘知远</w:delText>
        </w:r>
        <w:r w:rsidRPr="006940B7" w:rsidDel="00DC30D6">
          <w:rPr>
            <w:rFonts w:ascii="Times New Roman" w:hAnsi="Times New Roman" w:cs="Times New Roman" w:hint="eastAsia"/>
          </w:rPr>
          <w:delText>,</w:delText>
        </w:r>
        <w:r w:rsidRPr="006940B7" w:rsidDel="00DC30D6">
          <w:rPr>
            <w:rFonts w:ascii="Times New Roman" w:hAnsi="Times New Roman" w:cs="Times New Roman"/>
          </w:rPr>
          <w:delText xml:space="preserve"> </w:delText>
        </w:r>
        <w:r w:rsidRPr="006940B7" w:rsidDel="00DC30D6">
          <w:rPr>
            <w:rFonts w:ascii="Times New Roman" w:hAnsi="Times New Roman" w:cs="Times New Roman" w:hint="eastAsia"/>
          </w:rPr>
          <w:delText>孙茂</w:delText>
        </w:r>
        <w:r w:rsidRPr="008F37FE" w:rsidDel="00DC30D6">
          <w:rPr>
            <w:rFonts w:ascii="Times New Roman" w:hAnsi="Times New Roman" w:cs="Times New Roman"/>
          </w:rPr>
          <w:delText>松</w:delText>
        </w:r>
        <w:r w:rsidRPr="008F37FE" w:rsidDel="00DC30D6">
          <w:rPr>
            <w:rFonts w:ascii="Times New Roman" w:hAnsi="Times New Roman" w:cs="Times New Roman"/>
          </w:rPr>
          <w:delText>,“</w:delText>
        </w:r>
        <w:r w:rsidRPr="008F37FE" w:rsidDel="00DC30D6">
          <w:rPr>
            <w:rFonts w:ascii="Times New Roman" w:hAnsi="Times New Roman" w:cs="Times New Roman"/>
          </w:rPr>
          <w:delText>网络表示学习综述</w:delText>
        </w:r>
        <w:r w:rsidRPr="008F37FE" w:rsidDel="00DC30D6">
          <w:rPr>
            <w:rFonts w:ascii="Times New Roman" w:hAnsi="Times New Roman" w:cs="Times New Roman"/>
          </w:rPr>
          <w:delText xml:space="preserve">”, </w:delText>
        </w:r>
        <w:r w:rsidRPr="008F37FE" w:rsidDel="00DC30D6">
          <w:rPr>
            <w:rFonts w:ascii="Times New Roman" w:hAnsi="Times New Roman" w:cs="Times New Roman"/>
          </w:rPr>
          <w:delText>中国科学：信息科学</w:delText>
        </w:r>
        <w:r w:rsidRPr="008F37FE" w:rsidDel="00DC30D6">
          <w:rPr>
            <w:rFonts w:ascii="Times New Roman" w:hAnsi="Times New Roman" w:cs="Times New Roman"/>
          </w:rPr>
          <w:delText>. 2017(8)</w:delText>
        </w:r>
      </w:del>
    </w:p>
    <w:p w14:paraId="6B063A60" w14:textId="6160F5D3" w:rsidR="0061104D" w:rsidDel="00DC30D6" w:rsidRDefault="009C2B33" w:rsidP="0061104D">
      <w:pPr>
        <w:pStyle w:val="afd"/>
        <w:numPr>
          <w:ilvl w:val="0"/>
          <w:numId w:val="12"/>
        </w:numPr>
        <w:ind w:firstLineChars="0"/>
        <w:rPr>
          <w:del w:id="447" w:author="Administrator" w:date="2019-04-22T20:56:00Z"/>
          <w:rFonts w:ascii="Times New Roman" w:hAnsi="Times New Roman" w:cs="Times New Roman"/>
        </w:rPr>
      </w:pPr>
      <w:del w:id="448" w:author="Administrator" w:date="2019-04-22T20:56:00Z">
        <w:r w:rsidRPr="008F37FE" w:rsidDel="00DC30D6">
          <w:rPr>
            <w:rFonts w:ascii="Times New Roman" w:hAnsi="Times New Roman" w:cs="Times New Roman"/>
          </w:rPr>
          <w:delText>https://www.aminer.cn/search?t=b&amp;q=heterogeneous%20information%20network</w:delText>
        </w:r>
        <w:r w:rsidR="0061104D" w:rsidRPr="0061104D" w:rsidDel="00DC30D6">
          <w:rPr>
            <w:rFonts w:ascii="Times New Roman" w:hAnsi="Times New Roman" w:cs="Times New Roman"/>
          </w:rPr>
          <w:delText xml:space="preserve">Zhang </w:delText>
        </w:r>
      </w:del>
    </w:p>
    <w:p w14:paraId="7AE655EB" w14:textId="4C6AAC4F" w:rsidR="00A4201F" w:rsidDel="00DC30D6" w:rsidRDefault="0061104D" w:rsidP="0061104D">
      <w:pPr>
        <w:pStyle w:val="afd"/>
        <w:numPr>
          <w:ilvl w:val="0"/>
          <w:numId w:val="12"/>
        </w:numPr>
        <w:ind w:firstLineChars="0"/>
        <w:rPr>
          <w:del w:id="449" w:author="Administrator" w:date="2019-04-22T20:56:00Z"/>
          <w:rFonts w:ascii="Times New Roman" w:hAnsi="Times New Roman" w:cs="Times New Roman"/>
        </w:rPr>
      </w:pPr>
      <w:bookmarkStart w:id="450" w:name="_Ref521008276"/>
      <w:del w:id="451" w:author="Administrator" w:date="2019-04-22T20:56:00Z">
        <w:r w:rsidRPr="0061104D" w:rsidDel="00DC30D6">
          <w:rPr>
            <w:rFonts w:ascii="Times New Roman" w:hAnsi="Times New Roman" w:cs="Times New Roman"/>
          </w:rPr>
          <w:delText>D., Yin J., Zhu X., Zhang C. (2018) MetaGraph2Vec: Complex Semantic Path Augmented Heterogeneous Network Embedding. In: Phung D., Tseng V., Webb G., Ho B., Ganji M., Rashidi L. (eds) Advances in Knowledge Discovery and Data Mining. PAKDD 2018. Lecture Notes in Computer Science, vol 10938. Springer, Cham</w:delText>
        </w:r>
        <w:bookmarkEnd w:id="450"/>
      </w:del>
    </w:p>
    <w:p w14:paraId="0C7083D7" w14:textId="3820A942" w:rsidR="00BE1A33" w:rsidRPr="00BE1A33" w:rsidDel="00DC30D6" w:rsidRDefault="00BE1A33" w:rsidP="00BE1A33">
      <w:pPr>
        <w:pStyle w:val="afd"/>
        <w:numPr>
          <w:ilvl w:val="0"/>
          <w:numId w:val="12"/>
        </w:numPr>
        <w:ind w:firstLineChars="0"/>
        <w:rPr>
          <w:del w:id="452" w:author="Administrator" w:date="2019-04-22T20:56:00Z"/>
          <w:rFonts w:ascii="Times New Roman" w:hAnsi="Times New Roman" w:cs="Times New Roman"/>
        </w:rPr>
      </w:pPr>
      <w:bookmarkStart w:id="453" w:name="_Ref528932761"/>
      <w:del w:id="454" w:author="Administrator" w:date="2019-04-22T20:56:00Z">
        <w:r w:rsidRPr="00BE1A33" w:rsidDel="00DC30D6">
          <w:rPr>
            <w:rFonts w:ascii="Times New Roman" w:hAnsi="Times New Roman" w:cs="Times New Roman"/>
          </w:rPr>
          <w:delText>J. Ma, P. Cui, and W. Zhu, “DepthLGP: Learning embeddings of out-of-sample nodes in dynamic networks,” in Proceedings of the 32nd AAAI Conference on Artificial Intelligence. AAAI Press, 2018.</w:delText>
        </w:r>
        <w:bookmarkEnd w:id="453"/>
      </w:del>
    </w:p>
    <w:p w14:paraId="624628CB" w14:textId="5539219C" w:rsidR="00A4201F" w:rsidRDefault="00A4201F" w:rsidP="00A4201F">
      <w:pPr>
        <w:pStyle w:val="1"/>
      </w:pPr>
      <w:bookmarkStart w:id="455" w:name="_Toc6995491"/>
      <w:r>
        <w:rPr>
          <w:rFonts w:hint="eastAsia"/>
        </w:rPr>
        <w:lastRenderedPageBreak/>
        <w:t>8</w:t>
      </w:r>
      <w:r w:rsidR="004D1D90">
        <w:rPr>
          <w:rFonts w:hint="eastAsia"/>
        </w:rPr>
        <w:t xml:space="preserve">. </w:t>
      </w:r>
      <w:r>
        <w:rPr>
          <w:rFonts w:hint="eastAsia"/>
        </w:rPr>
        <w:t>附录</w:t>
      </w:r>
      <w:bookmarkEnd w:id="455"/>
    </w:p>
    <w:p w14:paraId="6F98B382" w14:textId="0A2F39AD" w:rsidR="00935B64" w:rsidRDefault="00A4201F" w:rsidP="00935B64">
      <w:pPr>
        <w:ind w:firstLine="420"/>
      </w:pPr>
      <w:r>
        <w:rPr>
          <w:rFonts w:hint="eastAsia"/>
          <w:lang w:val="pt-BR"/>
        </w:rPr>
        <w:t>该附录</w:t>
      </w:r>
      <w:r w:rsidR="00373CF1">
        <w:rPr>
          <w:rFonts w:hint="eastAsia"/>
          <w:lang w:val="pt-BR"/>
        </w:rPr>
        <w:t>介绍</w:t>
      </w:r>
    </w:p>
    <w:p w14:paraId="0DAD3DB7" w14:textId="4A34B3A7" w:rsidR="00A4201F" w:rsidRPr="0045149B" w:rsidRDefault="00A4201F" w:rsidP="00A13474">
      <w:pPr>
        <w:ind w:firstLineChars="200" w:firstLine="420"/>
        <w:jc w:val="left"/>
        <w:rPr>
          <w:lang w:val="pt-BR"/>
        </w:rPr>
      </w:pPr>
    </w:p>
    <w:sectPr w:rsidR="00A4201F" w:rsidRPr="0045149B" w:rsidSect="0012033A">
      <w:headerReference w:type="default" r:id="rId171"/>
      <w:footerReference w:type="default" r:id="rId172"/>
      <w:pgSz w:w="11906" w:h="16838"/>
      <w:pgMar w:top="1869" w:right="1800" w:bottom="171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42EB9" w14:textId="77777777" w:rsidR="00D74408" w:rsidRDefault="00D74408">
      <w:r>
        <w:separator/>
      </w:r>
    </w:p>
  </w:endnote>
  <w:endnote w:type="continuationSeparator" w:id="0">
    <w:p w14:paraId="4CCAA7BE" w14:textId="77777777" w:rsidR="00D74408" w:rsidRDefault="00D7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E1A38" w14:textId="25D2E966" w:rsidR="00C522DD" w:rsidRDefault="00C522DD" w:rsidP="00B659AA">
    <w:pPr>
      <w:pStyle w:val="ae"/>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9537D6">
      <w:rPr>
        <w:noProof/>
        <w:kern w:val="0"/>
        <w:szCs w:val="21"/>
      </w:rPr>
      <w:t>11</w:t>
    </w:r>
    <w:r>
      <w:rPr>
        <w:kern w:val="0"/>
        <w:szCs w:val="21"/>
      </w:rPr>
      <w:fldChar w:fldCharType="end"/>
    </w:r>
    <w:r>
      <w:rPr>
        <w:rFonts w:hint="eastAsia"/>
        <w:kern w:val="0"/>
        <w:szCs w:val="21"/>
      </w:rPr>
      <w:t>页</w:t>
    </w:r>
    <w:r>
      <w:rPr>
        <w:rFonts w:hint="eastAsia"/>
        <w:kern w:val="0"/>
        <w:szCs w:val="21"/>
      </w:rPr>
      <w:t xml:space="preserve">   </w:t>
    </w:r>
    <w:r>
      <w:rPr>
        <w:rFonts w:hint="eastAsia"/>
        <w:kern w:val="0"/>
        <w:szCs w:val="21"/>
      </w:rPr>
      <w:t>共</w:t>
    </w:r>
    <w:r>
      <w:rPr>
        <w:kern w:val="0"/>
        <w:szCs w:val="21"/>
      </w:rPr>
      <w:fldChar w:fldCharType="begin"/>
    </w:r>
    <w:r>
      <w:rPr>
        <w:kern w:val="0"/>
        <w:szCs w:val="21"/>
      </w:rPr>
      <w:instrText xml:space="preserve"> NUMPAGES </w:instrText>
    </w:r>
    <w:r>
      <w:rPr>
        <w:kern w:val="0"/>
        <w:szCs w:val="21"/>
      </w:rPr>
      <w:fldChar w:fldCharType="separate"/>
    </w:r>
    <w:r w:rsidR="009537D6">
      <w:rPr>
        <w:noProof/>
        <w:kern w:val="0"/>
        <w:szCs w:val="21"/>
      </w:rPr>
      <w:t>15</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657F2" w14:textId="77777777" w:rsidR="00D74408" w:rsidRDefault="00D74408">
      <w:r>
        <w:separator/>
      </w:r>
    </w:p>
  </w:footnote>
  <w:footnote w:type="continuationSeparator" w:id="0">
    <w:p w14:paraId="62A5CA9B" w14:textId="77777777" w:rsidR="00D74408" w:rsidRDefault="00D74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A2571" w14:textId="489D199E" w:rsidR="00C522DD" w:rsidRDefault="00C522DD" w:rsidP="009D18F1">
    <w:pPr>
      <w:pStyle w:val="ac"/>
      <w:spacing w:beforeLines="100" w:before="240" w:afterLines="50" w:after="120"/>
    </w:pPr>
    <w:r>
      <w:rPr>
        <w:rFonts w:hint="eastAsia"/>
      </w:rPr>
      <w:t>《</w:t>
    </w:r>
    <w:ins w:id="456" w:author="Administrator" w:date="2019-04-22T19:55:00Z">
      <w:r>
        <w:rPr>
          <w:rFonts w:hint="eastAsia"/>
        </w:rPr>
        <w:t>影响力最大化</w:t>
      </w:r>
    </w:ins>
    <w:del w:id="457" w:author="Administrator" w:date="2019-04-22T19:55:00Z">
      <w:r w:rsidDel="007F5050">
        <w:rPr>
          <w:rFonts w:hint="eastAsia"/>
        </w:rPr>
        <w:delText>网络</w:delText>
      </w:r>
      <w:r w:rsidDel="007F5050">
        <w:delText>表示学习</w:delText>
      </w:r>
    </w:del>
    <w:r>
      <w:rPr>
        <w:rFonts w:hint="eastAsia"/>
      </w:rPr>
      <w:t>》文献</w:t>
    </w:r>
    <w:r>
      <w:t>综述</w:t>
    </w:r>
    <w:r>
      <w:rPr>
        <w:rFonts w:hint="eastAsia"/>
      </w:rPr>
      <w:t>draft</w:t>
    </w:r>
    <w:del w:id="458" w:author="Administrator" w:date="2019-04-22T19:55:00Z">
      <w:r w:rsidDel="007F5050">
        <w:delText>5</w:delText>
      </w:r>
      <w:r w:rsidDel="007F5050">
        <w:rPr>
          <w:rFonts w:hint="eastAsia"/>
        </w:rPr>
        <w:delText xml:space="preserve">.0 </w:delText>
      </w:r>
    </w:del>
    <w:ins w:id="459" w:author="Administrator" w:date="2019-04-22T19:55:00Z">
      <w:r>
        <w:t>1.0</w:t>
      </w:r>
    </w:ins>
    <w:r>
      <w:rPr>
        <w:rFonts w:hint="eastAsia"/>
      </w:rPr>
      <w:t xml:space="preserve">                                  [</w:t>
    </w:r>
    <w:r>
      <w:rPr>
        <w:rFonts w:hint="eastAsia"/>
      </w:rPr>
      <w:t>项目组内部文档，请勿外传</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6E21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11C738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1F03EA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D563B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6C671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F1E05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BDAC11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DFAB7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D1A70A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CE814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740EC"/>
    <w:multiLevelType w:val="hybridMultilevel"/>
    <w:tmpl w:val="9FB2D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707355"/>
    <w:multiLevelType w:val="hybridMultilevel"/>
    <w:tmpl w:val="B41638CA"/>
    <w:lvl w:ilvl="0" w:tplc="21426500">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470013"/>
    <w:multiLevelType w:val="hybridMultilevel"/>
    <w:tmpl w:val="FEDE4D48"/>
    <w:lvl w:ilvl="0" w:tplc="7C868CB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A1C2515"/>
    <w:multiLevelType w:val="hybridMultilevel"/>
    <w:tmpl w:val="85AC777C"/>
    <w:lvl w:ilvl="0" w:tplc="9B0A4834">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4834B4"/>
    <w:multiLevelType w:val="hybridMultilevel"/>
    <w:tmpl w:val="913080B2"/>
    <w:lvl w:ilvl="0" w:tplc="E8024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F34C1B"/>
    <w:multiLevelType w:val="hybridMultilevel"/>
    <w:tmpl w:val="73644268"/>
    <w:lvl w:ilvl="0" w:tplc="B61A90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C64305"/>
    <w:multiLevelType w:val="hybridMultilevel"/>
    <w:tmpl w:val="A80A30C0"/>
    <w:lvl w:ilvl="0" w:tplc="9B0A4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4"/>
  </w:num>
  <w:num w:numId="14">
    <w:abstractNumId w:val="10"/>
  </w:num>
  <w:num w:numId="15">
    <w:abstractNumId w:val="13"/>
  </w:num>
  <w:num w:numId="16">
    <w:abstractNumId w:val="1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AA"/>
    <w:rsid w:val="000033F8"/>
    <w:rsid w:val="0000651D"/>
    <w:rsid w:val="000065E1"/>
    <w:rsid w:val="00006E82"/>
    <w:rsid w:val="00007384"/>
    <w:rsid w:val="000108C5"/>
    <w:rsid w:val="00012C4E"/>
    <w:rsid w:val="00012E8F"/>
    <w:rsid w:val="000130F5"/>
    <w:rsid w:val="00013B36"/>
    <w:rsid w:val="0001431A"/>
    <w:rsid w:val="000145A2"/>
    <w:rsid w:val="00014923"/>
    <w:rsid w:val="00015B69"/>
    <w:rsid w:val="000178C5"/>
    <w:rsid w:val="000215AC"/>
    <w:rsid w:val="00025451"/>
    <w:rsid w:val="000261BA"/>
    <w:rsid w:val="00027285"/>
    <w:rsid w:val="000309A9"/>
    <w:rsid w:val="00030FC8"/>
    <w:rsid w:val="00032B98"/>
    <w:rsid w:val="00036040"/>
    <w:rsid w:val="000409F0"/>
    <w:rsid w:val="00041156"/>
    <w:rsid w:val="00042A9B"/>
    <w:rsid w:val="00044714"/>
    <w:rsid w:val="00044F89"/>
    <w:rsid w:val="00047260"/>
    <w:rsid w:val="000537E0"/>
    <w:rsid w:val="00054EA0"/>
    <w:rsid w:val="000557C2"/>
    <w:rsid w:val="0005684D"/>
    <w:rsid w:val="000579D5"/>
    <w:rsid w:val="00061403"/>
    <w:rsid w:val="00061694"/>
    <w:rsid w:val="00061F93"/>
    <w:rsid w:val="000635DC"/>
    <w:rsid w:val="000703A8"/>
    <w:rsid w:val="00073448"/>
    <w:rsid w:val="000738BA"/>
    <w:rsid w:val="00073C42"/>
    <w:rsid w:val="0007743E"/>
    <w:rsid w:val="00077941"/>
    <w:rsid w:val="00080C64"/>
    <w:rsid w:val="000832B6"/>
    <w:rsid w:val="00084619"/>
    <w:rsid w:val="000852C9"/>
    <w:rsid w:val="000861FF"/>
    <w:rsid w:val="000942BF"/>
    <w:rsid w:val="0009699B"/>
    <w:rsid w:val="00097250"/>
    <w:rsid w:val="000A0704"/>
    <w:rsid w:val="000A0925"/>
    <w:rsid w:val="000A0BA3"/>
    <w:rsid w:val="000A166E"/>
    <w:rsid w:val="000A17FE"/>
    <w:rsid w:val="000A1EA4"/>
    <w:rsid w:val="000A2C42"/>
    <w:rsid w:val="000A50A3"/>
    <w:rsid w:val="000A6D3B"/>
    <w:rsid w:val="000A7078"/>
    <w:rsid w:val="000A73CD"/>
    <w:rsid w:val="000A7943"/>
    <w:rsid w:val="000B0287"/>
    <w:rsid w:val="000B0535"/>
    <w:rsid w:val="000B199D"/>
    <w:rsid w:val="000B1C45"/>
    <w:rsid w:val="000B1E6A"/>
    <w:rsid w:val="000B2D0C"/>
    <w:rsid w:val="000B61BF"/>
    <w:rsid w:val="000B67BF"/>
    <w:rsid w:val="000C3656"/>
    <w:rsid w:val="000C438B"/>
    <w:rsid w:val="000C4A8C"/>
    <w:rsid w:val="000C4D55"/>
    <w:rsid w:val="000C4F44"/>
    <w:rsid w:val="000C50E8"/>
    <w:rsid w:val="000D03F5"/>
    <w:rsid w:val="000D09B4"/>
    <w:rsid w:val="000D0B92"/>
    <w:rsid w:val="000D7E6E"/>
    <w:rsid w:val="000E03CD"/>
    <w:rsid w:val="000E3AD0"/>
    <w:rsid w:val="000E553F"/>
    <w:rsid w:val="000F289E"/>
    <w:rsid w:val="000F4B8D"/>
    <w:rsid w:val="000F7810"/>
    <w:rsid w:val="001017D8"/>
    <w:rsid w:val="0010389B"/>
    <w:rsid w:val="00105717"/>
    <w:rsid w:val="001122CB"/>
    <w:rsid w:val="00115950"/>
    <w:rsid w:val="00116855"/>
    <w:rsid w:val="00116AF9"/>
    <w:rsid w:val="0012033A"/>
    <w:rsid w:val="00126D66"/>
    <w:rsid w:val="00130583"/>
    <w:rsid w:val="001357A6"/>
    <w:rsid w:val="00136672"/>
    <w:rsid w:val="00142F3C"/>
    <w:rsid w:val="00143FCA"/>
    <w:rsid w:val="00153C1D"/>
    <w:rsid w:val="00154D1A"/>
    <w:rsid w:val="00162BF6"/>
    <w:rsid w:val="00164312"/>
    <w:rsid w:val="00164910"/>
    <w:rsid w:val="001711D0"/>
    <w:rsid w:val="001712A2"/>
    <w:rsid w:val="001760C5"/>
    <w:rsid w:val="00182416"/>
    <w:rsid w:val="00182E6F"/>
    <w:rsid w:val="00190DCA"/>
    <w:rsid w:val="001933E3"/>
    <w:rsid w:val="00193AC3"/>
    <w:rsid w:val="001A2520"/>
    <w:rsid w:val="001A65FD"/>
    <w:rsid w:val="001A6CA0"/>
    <w:rsid w:val="001B04EF"/>
    <w:rsid w:val="001B0E81"/>
    <w:rsid w:val="001B260E"/>
    <w:rsid w:val="001B67EC"/>
    <w:rsid w:val="001C0A3B"/>
    <w:rsid w:val="001C14CD"/>
    <w:rsid w:val="001C159B"/>
    <w:rsid w:val="001C2391"/>
    <w:rsid w:val="001C4C91"/>
    <w:rsid w:val="001C4E3B"/>
    <w:rsid w:val="001C54A3"/>
    <w:rsid w:val="001C6665"/>
    <w:rsid w:val="001D23B0"/>
    <w:rsid w:val="001D5466"/>
    <w:rsid w:val="001D7C48"/>
    <w:rsid w:val="001E2E20"/>
    <w:rsid w:val="001E5896"/>
    <w:rsid w:val="001F2643"/>
    <w:rsid w:val="001F3D6D"/>
    <w:rsid w:val="001F5CCE"/>
    <w:rsid w:val="001F62F7"/>
    <w:rsid w:val="001F72E7"/>
    <w:rsid w:val="002010A2"/>
    <w:rsid w:val="0020681F"/>
    <w:rsid w:val="00210BAF"/>
    <w:rsid w:val="00210E18"/>
    <w:rsid w:val="002149DA"/>
    <w:rsid w:val="00214C94"/>
    <w:rsid w:val="00215516"/>
    <w:rsid w:val="00216B30"/>
    <w:rsid w:val="00216DAA"/>
    <w:rsid w:val="00220C7B"/>
    <w:rsid w:val="00221476"/>
    <w:rsid w:val="00221D43"/>
    <w:rsid w:val="00227E8B"/>
    <w:rsid w:val="0023173F"/>
    <w:rsid w:val="00232C4D"/>
    <w:rsid w:val="002331F7"/>
    <w:rsid w:val="00235693"/>
    <w:rsid w:val="00236CBF"/>
    <w:rsid w:val="002566DE"/>
    <w:rsid w:val="00261C68"/>
    <w:rsid w:val="00262BB8"/>
    <w:rsid w:val="00263481"/>
    <w:rsid w:val="00263980"/>
    <w:rsid w:val="002772B9"/>
    <w:rsid w:val="00281DE7"/>
    <w:rsid w:val="002831F3"/>
    <w:rsid w:val="00285790"/>
    <w:rsid w:val="002861C4"/>
    <w:rsid w:val="00286CDD"/>
    <w:rsid w:val="00290955"/>
    <w:rsid w:val="002941F1"/>
    <w:rsid w:val="00296A87"/>
    <w:rsid w:val="002A0C16"/>
    <w:rsid w:val="002A1249"/>
    <w:rsid w:val="002A2013"/>
    <w:rsid w:val="002A30F5"/>
    <w:rsid w:val="002A613B"/>
    <w:rsid w:val="002A788A"/>
    <w:rsid w:val="002B2A46"/>
    <w:rsid w:val="002B3140"/>
    <w:rsid w:val="002B3717"/>
    <w:rsid w:val="002B5EC2"/>
    <w:rsid w:val="002B6002"/>
    <w:rsid w:val="002B6F47"/>
    <w:rsid w:val="002B7C6A"/>
    <w:rsid w:val="002C09E8"/>
    <w:rsid w:val="002C0D0B"/>
    <w:rsid w:val="002C2CFA"/>
    <w:rsid w:val="002C3165"/>
    <w:rsid w:val="002C3776"/>
    <w:rsid w:val="002C51AB"/>
    <w:rsid w:val="002D06AF"/>
    <w:rsid w:val="002D1D16"/>
    <w:rsid w:val="002D49B3"/>
    <w:rsid w:val="002D50D9"/>
    <w:rsid w:val="002E063A"/>
    <w:rsid w:val="002E0949"/>
    <w:rsid w:val="002E368D"/>
    <w:rsid w:val="002E4339"/>
    <w:rsid w:val="002F1F7D"/>
    <w:rsid w:val="002F3DC5"/>
    <w:rsid w:val="002F6AC8"/>
    <w:rsid w:val="00300BE3"/>
    <w:rsid w:val="0030446C"/>
    <w:rsid w:val="0030524D"/>
    <w:rsid w:val="0030604F"/>
    <w:rsid w:val="0030708E"/>
    <w:rsid w:val="0031273C"/>
    <w:rsid w:val="003200DC"/>
    <w:rsid w:val="00322DBE"/>
    <w:rsid w:val="0032404E"/>
    <w:rsid w:val="0032424A"/>
    <w:rsid w:val="00325681"/>
    <w:rsid w:val="00333F25"/>
    <w:rsid w:val="003356A3"/>
    <w:rsid w:val="003414FE"/>
    <w:rsid w:val="00344C1D"/>
    <w:rsid w:val="00347696"/>
    <w:rsid w:val="003503C0"/>
    <w:rsid w:val="00351142"/>
    <w:rsid w:val="00351517"/>
    <w:rsid w:val="00353CC6"/>
    <w:rsid w:val="00355B6E"/>
    <w:rsid w:val="00360FF7"/>
    <w:rsid w:val="00362A54"/>
    <w:rsid w:val="00365BC5"/>
    <w:rsid w:val="003700BC"/>
    <w:rsid w:val="00371FBF"/>
    <w:rsid w:val="00372D71"/>
    <w:rsid w:val="00373CF1"/>
    <w:rsid w:val="00374850"/>
    <w:rsid w:val="00375E47"/>
    <w:rsid w:val="00376694"/>
    <w:rsid w:val="003776BD"/>
    <w:rsid w:val="00380953"/>
    <w:rsid w:val="003825AF"/>
    <w:rsid w:val="00382C30"/>
    <w:rsid w:val="00384D9E"/>
    <w:rsid w:val="00387706"/>
    <w:rsid w:val="003878AD"/>
    <w:rsid w:val="0039236C"/>
    <w:rsid w:val="00392B4D"/>
    <w:rsid w:val="00396381"/>
    <w:rsid w:val="00396F41"/>
    <w:rsid w:val="00397305"/>
    <w:rsid w:val="003A00C5"/>
    <w:rsid w:val="003A1E74"/>
    <w:rsid w:val="003A3691"/>
    <w:rsid w:val="003A44A1"/>
    <w:rsid w:val="003A6923"/>
    <w:rsid w:val="003A7689"/>
    <w:rsid w:val="003B19D2"/>
    <w:rsid w:val="003B29A0"/>
    <w:rsid w:val="003B4AC5"/>
    <w:rsid w:val="003B5653"/>
    <w:rsid w:val="003C0D62"/>
    <w:rsid w:val="003C0E03"/>
    <w:rsid w:val="003C3ECA"/>
    <w:rsid w:val="003D0ACC"/>
    <w:rsid w:val="003D5523"/>
    <w:rsid w:val="003E1CBE"/>
    <w:rsid w:val="003E693F"/>
    <w:rsid w:val="003F076C"/>
    <w:rsid w:val="003F0985"/>
    <w:rsid w:val="003F13E1"/>
    <w:rsid w:val="003F2C0F"/>
    <w:rsid w:val="003F510E"/>
    <w:rsid w:val="003F593F"/>
    <w:rsid w:val="003F66BE"/>
    <w:rsid w:val="003F70BE"/>
    <w:rsid w:val="004049A6"/>
    <w:rsid w:val="00410D23"/>
    <w:rsid w:val="004126DF"/>
    <w:rsid w:val="00416738"/>
    <w:rsid w:val="00417CE0"/>
    <w:rsid w:val="004206E3"/>
    <w:rsid w:val="00420D92"/>
    <w:rsid w:val="00421182"/>
    <w:rsid w:val="00421387"/>
    <w:rsid w:val="004239FD"/>
    <w:rsid w:val="00424393"/>
    <w:rsid w:val="00424B23"/>
    <w:rsid w:val="0042537E"/>
    <w:rsid w:val="004253B6"/>
    <w:rsid w:val="00426343"/>
    <w:rsid w:val="0042686C"/>
    <w:rsid w:val="00430ADB"/>
    <w:rsid w:val="00430EEA"/>
    <w:rsid w:val="0043269B"/>
    <w:rsid w:val="00433227"/>
    <w:rsid w:val="00435E59"/>
    <w:rsid w:val="0043665C"/>
    <w:rsid w:val="0044538D"/>
    <w:rsid w:val="0044743D"/>
    <w:rsid w:val="00447C75"/>
    <w:rsid w:val="0045149B"/>
    <w:rsid w:val="004546C6"/>
    <w:rsid w:val="0045734C"/>
    <w:rsid w:val="0046086D"/>
    <w:rsid w:val="00462AD4"/>
    <w:rsid w:val="00462F50"/>
    <w:rsid w:val="00463199"/>
    <w:rsid w:val="00464036"/>
    <w:rsid w:val="004653EB"/>
    <w:rsid w:val="00475018"/>
    <w:rsid w:val="004754BE"/>
    <w:rsid w:val="004762E0"/>
    <w:rsid w:val="00477CFD"/>
    <w:rsid w:val="00480053"/>
    <w:rsid w:val="00481C05"/>
    <w:rsid w:val="0048256E"/>
    <w:rsid w:val="00482CF8"/>
    <w:rsid w:val="00484299"/>
    <w:rsid w:val="004900C1"/>
    <w:rsid w:val="00490113"/>
    <w:rsid w:val="00490864"/>
    <w:rsid w:val="0049121E"/>
    <w:rsid w:val="00492C5F"/>
    <w:rsid w:val="004A5149"/>
    <w:rsid w:val="004A54E2"/>
    <w:rsid w:val="004A5531"/>
    <w:rsid w:val="004B0C10"/>
    <w:rsid w:val="004B3F16"/>
    <w:rsid w:val="004D1D90"/>
    <w:rsid w:val="004D1DC9"/>
    <w:rsid w:val="004D361F"/>
    <w:rsid w:val="004D7825"/>
    <w:rsid w:val="004E088A"/>
    <w:rsid w:val="004E0D13"/>
    <w:rsid w:val="004E251F"/>
    <w:rsid w:val="004E48C8"/>
    <w:rsid w:val="004E7071"/>
    <w:rsid w:val="004E73FA"/>
    <w:rsid w:val="004F0165"/>
    <w:rsid w:val="005010D8"/>
    <w:rsid w:val="005010E3"/>
    <w:rsid w:val="00503DAE"/>
    <w:rsid w:val="00506E14"/>
    <w:rsid w:val="00510572"/>
    <w:rsid w:val="005107BB"/>
    <w:rsid w:val="0052001E"/>
    <w:rsid w:val="00521D02"/>
    <w:rsid w:val="0052403C"/>
    <w:rsid w:val="0052510D"/>
    <w:rsid w:val="005255AA"/>
    <w:rsid w:val="00527D4B"/>
    <w:rsid w:val="00534EF4"/>
    <w:rsid w:val="00535DE8"/>
    <w:rsid w:val="00542771"/>
    <w:rsid w:val="00543612"/>
    <w:rsid w:val="00546B43"/>
    <w:rsid w:val="00546CFD"/>
    <w:rsid w:val="00553C9F"/>
    <w:rsid w:val="00553CFD"/>
    <w:rsid w:val="00553DB0"/>
    <w:rsid w:val="0055774F"/>
    <w:rsid w:val="00557C77"/>
    <w:rsid w:val="0056080B"/>
    <w:rsid w:val="005640BC"/>
    <w:rsid w:val="005670E7"/>
    <w:rsid w:val="00567B7A"/>
    <w:rsid w:val="00570E5A"/>
    <w:rsid w:val="005717B1"/>
    <w:rsid w:val="00574789"/>
    <w:rsid w:val="00574A93"/>
    <w:rsid w:val="00580C07"/>
    <w:rsid w:val="0058131A"/>
    <w:rsid w:val="00583306"/>
    <w:rsid w:val="0058386F"/>
    <w:rsid w:val="00583C5C"/>
    <w:rsid w:val="0059141B"/>
    <w:rsid w:val="00592342"/>
    <w:rsid w:val="005934EF"/>
    <w:rsid w:val="005955DB"/>
    <w:rsid w:val="005A095D"/>
    <w:rsid w:val="005A199E"/>
    <w:rsid w:val="005A1BE0"/>
    <w:rsid w:val="005A4733"/>
    <w:rsid w:val="005A7411"/>
    <w:rsid w:val="005B0B30"/>
    <w:rsid w:val="005B293F"/>
    <w:rsid w:val="005B7DC0"/>
    <w:rsid w:val="005C6D5B"/>
    <w:rsid w:val="005C7370"/>
    <w:rsid w:val="005D26A1"/>
    <w:rsid w:val="005D47B9"/>
    <w:rsid w:val="005D4D4C"/>
    <w:rsid w:val="005D51EE"/>
    <w:rsid w:val="005D65E4"/>
    <w:rsid w:val="005D718D"/>
    <w:rsid w:val="005D791F"/>
    <w:rsid w:val="005E40BB"/>
    <w:rsid w:val="005E454C"/>
    <w:rsid w:val="005E691D"/>
    <w:rsid w:val="00601664"/>
    <w:rsid w:val="006039B0"/>
    <w:rsid w:val="00605BB6"/>
    <w:rsid w:val="00610E8A"/>
    <w:rsid w:val="0061104D"/>
    <w:rsid w:val="00616B5B"/>
    <w:rsid w:val="00616CAB"/>
    <w:rsid w:val="00616D99"/>
    <w:rsid w:val="00620DB4"/>
    <w:rsid w:val="00621BCB"/>
    <w:rsid w:val="00621C60"/>
    <w:rsid w:val="006227BC"/>
    <w:rsid w:val="006228A3"/>
    <w:rsid w:val="00622983"/>
    <w:rsid w:val="00622BF7"/>
    <w:rsid w:val="00625C1D"/>
    <w:rsid w:val="006276B6"/>
    <w:rsid w:val="00633252"/>
    <w:rsid w:val="006333F3"/>
    <w:rsid w:val="00633B85"/>
    <w:rsid w:val="00637B8F"/>
    <w:rsid w:val="00640832"/>
    <w:rsid w:val="00644F11"/>
    <w:rsid w:val="00644F61"/>
    <w:rsid w:val="0064596E"/>
    <w:rsid w:val="0064653D"/>
    <w:rsid w:val="00651B07"/>
    <w:rsid w:val="00655230"/>
    <w:rsid w:val="00655E3B"/>
    <w:rsid w:val="00655F8C"/>
    <w:rsid w:val="0065675F"/>
    <w:rsid w:val="00657BE0"/>
    <w:rsid w:val="00660911"/>
    <w:rsid w:val="0066265B"/>
    <w:rsid w:val="00663271"/>
    <w:rsid w:val="00663B8F"/>
    <w:rsid w:val="0066429E"/>
    <w:rsid w:val="00664EF3"/>
    <w:rsid w:val="00664F8A"/>
    <w:rsid w:val="0066720D"/>
    <w:rsid w:val="006713A6"/>
    <w:rsid w:val="00671440"/>
    <w:rsid w:val="00673E8C"/>
    <w:rsid w:val="00680421"/>
    <w:rsid w:val="0068062F"/>
    <w:rsid w:val="00682489"/>
    <w:rsid w:val="006828EF"/>
    <w:rsid w:val="00684313"/>
    <w:rsid w:val="006866C6"/>
    <w:rsid w:val="00686BFD"/>
    <w:rsid w:val="006940B7"/>
    <w:rsid w:val="006A0C06"/>
    <w:rsid w:val="006A1848"/>
    <w:rsid w:val="006A1F38"/>
    <w:rsid w:val="006A656B"/>
    <w:rsid w:val="006A7E62"/>
    <w:rsid w:val="006B06FF"/>
    <w:rsid w:val="006B5B00"/>
    <w:rsid w:val="006B61A7"/>
    <w:rsid w:val="006C14E2"/>
    <w:rsid w:val="006C1C67"/>
    <w:rsid w:val="006C299A"/>
    <w:rsid w:val="006C3FA6"/>
    <w:rsid w:val="006C52ED"/>
    <w:rsid w:val="006D41B9"/>
    <w:rsid w:val="006E24B3"/>
    <w:rsid w:val="006E432C"/>
    <w:rsid w:val="006E6F65"/>
    <w:rsid w:val="006F206E"/>
    <w:rsid w:val="006F2E53"/>
    <w:rsid w:val="006F2FDF"/>
    <w:rsid w:val="006F5531"/>
    <w:rsid w:val="006F562F"/>
    <w:rsid w:val="0070172A"/>
    <w:rsid w:val="00703725"/>
    <w:rsid w:val="00706978"/>
    <w:rsid w:val="007121F3"/>
    <w:rsid w:val="00712886"/>
    <w:rsid w:val="007213B1"/>
    <w:rsid w:val="007371BD"/>
    <w:rsid w:val="0074235B"/>
    <w:rsid w:val="00745C52"/>
    <w:rsid w:val="007479F4"/>
    <w:rsid w:val="007524BF"/>
    <w:rsid w:val="00753751"/>
    <w:rsid w:val="0075650E"/>
    <w:rsid w:val="00756DD4"/>
    <w:rsid w:val="00756E5E"/>
    <w:rsid w:val="0076050C"/>
    <w:rsid w:val="00760894"/>
    <w:rsid w:val="0076167E"/>
    <w:rsid w:val="00762497"/>
    <w:rsid w:val="007637EC"/>
    <w:rsid w:val="00764633"/>
    <w:rsid w:val="00765FAB"/>
    <w:rsid w:val="007664D7"/>
    <w:rsid w:val="00771382"/>
    <w:rsid w:val="00772AFD"/>
    <w:rsid w:val="00775A64"/>
    <w:rsid w:val="00777BD7"/>
    <w:rsid w:val="00784D27"/>
    <w:rsid w:val="007856CF"/>
    <w:rsid w:val="0078572B"/>
    <w:rsid w:val="00785E76"/>
    <w:rsid w:val="007914BF"/>
    <w:rsid w:val="007924BB"/>
    <w:rsid w:val="007927D1"/>
    <w:rsid w:val="007950C9"/>
    <w:rsid w:val="0079511D"/>
    <w:rsid w:val="00795D64"/>
    <w:rsid w:val="007962A6"/>
    <w:rsid w:val="007A1BFC"/>
    <w:rsid w:val="007A1F7A"/>
    <w:rsid w:val="007A3D13"/>
    <w:rsid w:val="007A42B0"/>
    <w:rsid w:val="007A455D"/>
    <w:rsid w:val="007A4A9F"/>
    <w:rsid w:val="007A55B7"/>
    <w:rsid w:val="007A5618"/>
    <w:rsid w:val="007A7057"/>
    <w:rsid w:val="007B22A4"/>
    <w:rsid w:val="007B2A61"/>
    <w:rsid w:val="007B381E"/>
    <w:rsid w:val="007B5488"/>
    <w:rsid w:val="007B7685"/>
    <w:rsid w:val="007C1058"/>
    <w:rsid w:val="007C1E35"/>
    <w:rsid w:val="007C50D0"/>
    <w:rsid w:val="007C6FA3"/>
    <w:rsid w:val="007C7C7D"/>
    <w:rsid w:val="007D095B"/>
    <w:rsid w:val="007D2FD2"/>
    <w:rsid w:val="007D3E7A"/>
    <w:rsid w:val="007E1D7C"/>
    <w:rsid w:val="007E5D94"/>
    <w:rsid w:val="007E6B40"/>
    <w:rsid w:val="007F0A7C"/>
    <w:rsid w:val="007F1DA8"/>
    <w:rsid w:val="007F23B5"/>
    <w:rsid w:val="007F3060"/>
    <w:rsid w:val="007F383E"/>
    <w:rsid w:val="007F4E94"/>
    <w:rsid w:val="007F5050"/>
    <w:rsid w:val="007F55A4"/>
    <w:rsid w:val="008010F8"/>
    <w:rsid w:val="0080194F"/>
    <w:rsid w:val="00801C86"/>
    <w:rsid w:val="008027E6"/>
    <w:rsid w:val="008033F1"/>
    <w:rsid w:val="008041E1"/>
    <w:rsid w:val="0080535A"/>
    <w:rsid w:val="00811B63"/>
    <w:rsid w:val="00811BE3"/>
    <w:rsid w:val="00812BA1"/>
    <w:rsid w:val="00815030"/>
    <w:rsid w:val="0081591F"/>
    <w:rsid w:val="00820BEF"/>
    <w:rsid w:val="00821031"/>
    <w:rsid w:val="008224C0"/>
    <w:rsid w:val="0082663E"/>
    <w:rsid w:val="00830FA9"/>
    <w:rsid w:val="00832BD4"/>
    <w:rsid w:val="00834F2B"/>
    <w:rsid w:val="008370BE"/>
    <w:rsid w:val="00837E83"/>
    <w:rsid w:val="008416CD"/>
    <w:rsid w:val="00843195"/>
    <w:rsid w:val="00844302"/>
    <w:rsid w:val="00845155"/>
    <w:rsid w:val="008460A8"/>
    <w:rsid w:val="00846B3B"/>
    <w:rsid w:val="00850C09"/>
    <w:rsid w:val="00852330"/>
    <w:rsid w:val="00852A34"/>
    <w:rsid w:val="00855A83"/>
    <w:rsid w:val="008574B6"/>
    <w:rsid w:val="00857D98"/>
    <w:rsid w:val="00864AE1"/>
    <w:rsid w:val="00870161"/>
    <w:rsid w:val="008754C7"/>
    <w:rsid w:val="00883A31"/>
    <w:rsid w:val="00890D92"/>
    <w:rsid w:val="0089411D"/>
    <w:rsid w:val="00895CF3"/>
    <w:rsid w:val="008A2047"/>
    <w:rsid w:val="008A3CBF"/>
    <w:rsid w:val="008A5151"/>
    <w:rsid w:val="008A6210"/>
    <w:rsid w:val="008A6BD4"/>
    <w:rsid w:val="008A7AF2"/>
    <w:rsid w:val="008B3770"/>
    <w:rsid w:val="008C266D"/>
    <w:rsid w:val="008C2F6E"/>
    <w:rsid w:val="008C54AD"/>
    <w:rsid w:val="008D2671"/>
    <w:rsid w:val="008D3D93"/>
    <w:rsid w:val="008D4781"/>
    <w:rsid w:val="008D5DB4"/>
    <w:rsid w:val="008E09AC"/>
    <w:rsid w:val="008E6A1B"/>
    <w:rsid w:val="008F37FE"/>
    <w:rsid w:val="008F3F51"/>
    <w:rsid w:val="008F5608"/>
    <w:rsid w:val="008F6FB1"/>
    <w:rsid w:val="00902250"/>
    <w:rsid w:val="00902FA5"/>
    <w:rsid w:val="0090335B"/>
    <w:rsid w:val="00906B5F"/>
    <w:rsid w:val="009100EA"/>
    <w:rsid w:val="00910794"/>
    <w:rsid w:val="0091135F"/>
    <w:rsid w:val="009164DA"/>
    <w:rsid w:val="00916860"/>
    <w:rsid w:val="00921870"/>
    <w:rsid w:val="0092252B"/>
    <w:rsid w:val="00923A3B"/>
    <w:rsid w:val="00924F28"/>
    <w:rsid w:val="009255EA"/>
    <w:rsid w:val="00926881"/>
    <w:rsid w:val="00930093"/>
    <w:rsid w:val="00931D0E"/>
    <w:rsid w:val="00931F3A"/>
    <w:rsid w:val="00933174"/>
    <w:rsid w:val="00935B64"/>
    <w:rsid w:val="009361D0"/>
    <w:rsid w:val="00942C11"/>
    <w:rsid w:val="00942F14"/>
    <w:rsid w:val="00944400"/>
    <w:rsid w:val="00952641"/>
    <w:rsid w:val="009537D6"/>
    <w:rsid w:val="00955182"/>
    <w:rsid w:val="00956380"/>
    <w:rsid w:val="009578F6"/>
    <w:rsid w:val="00960329"/>
    <w:rsid w:val="00960A30"/>
    <w:rsid w:val="00961CA0"/>
    <w:rsid w:val="009632AB"/>
    <w:rsid w:val="00964471"/>
    <w:rsid w:val="00965FE1"/>
    <w:rsid w:val="0096774B"/>
    <w:rsid w:val="00970D55"/>
    <w:rsid w:val="00970F19"/>
    <w:rsid w:val="00971382"/>
    <w:rsid w:val="0098255D"/>
    <w:rsid w:val="00982E80"/>
    <w:rsid w:val="0098445D"/>
    <w:rsid w:val="00985515"/>
    <w:rsid w:val="00990AB2"/>
    <w:rsid w:val="009911E7"/>
    <w:rsid w:val="009914B4"/>
    <w:rsid w:val="0099178B"/>
    <w:rsid w:val="0099431B"/>
    <w:rsid w:val="00995539"/>
    <w:rsid w:val="009A48E4"/>
    <w:rsid w:val="009A4CE3"/>
    <w:rsid w:val="009A4ED6"/>
    <w:rsid w:val="009A6A61"/>
    <w:rsid w:val="009A6F4F"/>
    <w:rsid w:val="009B1DDF"/>
    <w:rsid w:val="009B272B"/>
    <w:rsid w:val="009C04DF"/>
    <w:rsid w:val="009C0808"/>
    <w:rsid w:val="009C2B33"/>
    <w:rsid w:val="009C2C4B"/>
    <w:rsid w:val="009C5332"/>
    <w:rsid w:val="009C56B4"/>
    <w:rsid w:val="009C7B1F"/>
    <w:rsid w:val="009D18F1"/>
    <w:rsid w:val="009D22D1"/>
    <w:rsid w:val="009D236C"/>
    <w:rsid w:val="009D3EA7"/>
    <w:rsid w:val="009D460D"/>
    <w:rsid w:val="009D6AC0"/>
    <w:rsid w:val="009E07DD"/>
    <w:rsid w:val="009E5BF6"/>
    <w:rsid w:val="009F0EE7"/>
    <w:rsid w:val="009F2A50"/>
    <w:rsid w:val="009F31F1"/>
    <w:rsid w:val="009F4F31"/>
    <w:rsid w:val="00A00FEE"/>
    <w:rsid w:val="00A06B7A"/>
    <w:rsid w:val="00A11889"/>
    <w:rsid w:val="00A11A0A"/>
    <w:rsid w:val="00A13474"/>
    <w:rsid w:val="00A13479"/>
    <w:rsid w:val="00A13C7F"/>
    <w:rsid w:val="00A21756"/>
    <w:rsid w:val="00A217F9"/>
    <w:rsid w:val="00A2437A"/>
    <w:rsid w:val="00A27136"/>
    <w:rsid w:val="00A310E1"/>
    <w:rsid w:val="00A34123"/>
    <w:rsid w:val="00A34533"/>
    <w:rsid w:val="00A34648"/>
    <w:rsid w:val="00A37E0D"/>
    <w:rsid w:val="00A4201F"/>
    <w:rsid w:val="00A44880"/>
    <w:rsid w:val="00A4701F"/>
    <w:rsid w:val="00A47C8C"/>
    <w:rsid w:val="00A47DD6"/>
    <w:rsid w:val="00A502E5"/>
    <w:rsid w:val="00A52D5D"/>
    <w:rsid w:val="00A5376C"/>
    <w:rsid w:val="00A5424A"/>
    <w:rsid w:val="00A5717E"/>
    <w:rsid w:val="00A57819"/>
    <w:rsid w:val="00A5791B"/>
    <w:rsid w:val="00A57D22"/>
    <w:rsid w:val="00A63048"/>
    <w:rsid w:val="00A66740"/>
    <w:rsid w:val="00A71D1B"/>
    <w:rsid w:val="00A7300C"/>
    <w:rsid w:val="00A73CF5"/>
    <w:rsid w:val="00A768E0"/>
    <w:rsid w:val="00A7763F"/>
    <w:rsid w:val="00A83BFF"/>
    <w:rsid w:val="00A84184"/>
    <w:rsid w:val="00A84597"/>
    <w:rsid w:val="00A8750F"/>
    <w:rsid w:val="00A90810"/>
    <w:rsid w:val="00A91FC5"/>
    <w:rsid w:val="00A93252"/>
    <w:rsid w:val="00A95392"/>
    <w:rsid w:val="00A97E91"/>
    <w:rsid w:val="00AA0193"/>
    <w:rsid w:val="00AA038D"/>
    <w:rsid w:val="00AA0DF1"/>
    <w:rsid w:val="00AA1A70"/>
    <w:rsid w:val="00AA3600"/>
    <w:rsid w:val="00AA3E80"/>
    <w:rsid w:val="00AA4E83"/>
    <w:rsid w:val="00AA5412"/>
    <w:rsid w:val="00AA70A6"/>
    <w:rsid w:val="00AB1040"/>
    <w:rsid w:val="00AB2FBC"/>
    <w:rsid w:val="00AB30BE"/>
    <w:rsid w:val="00AB5F08"/>
    <w:rsid w:val="00AC2ECE"/>
    <w:rsid w:val="00AC458D"/>
    <w:rsid w:val="00AC4E4A"/>
    <w:rsid w:val="00AC69BB"/>
    <w:rsid w:val="00AD33B3"/>
    <w:rsid w:val="00AD4EDF"/>
    <w:rsid w:val="00AD5111"/>
    <w:rsid w:val="00AD7C84"/>
    <w:rsid w:val="00AE0A31"/>
    <w:rsid w:val="00AE3EC3"/>
    <w:rsid w:val="00AE527B"/>
    <w:rsid w:val="00AF5BC5"/>
    <w:rsid w:val="00AF693A"/>
    <w:rsid w:val="00AF699A"/>
    <w:rsid w:val="00AF793F"/>
    <w:rsid w:val="00B0045E"/>
    <w:rsid w:val="00B00D84"/>
    <w:rsid w:val="00B041C6"/>
    <w:rsid w:val="00B06B8D"/>
    <w:rsid w:val="00B2054F"/>
    <w:rsid w:val="00B20D7F"/>
    <w:rsid w:val="00B21FD1"/>
    <w:rsid w:val="00B22233"/>
    <w:rsid w:val="00B23AC4"/>
    <w:rsid w:val="00B23C5F"/>
    <w:rsid w:val="00B2452E"/>
    <w:rsid w:val="00B25BD8"/>
    <w:rsid w:val="00B262C4"/>
    <w:rsid w:val="00B26775"/>
    <w:rsid w:val="00B30140"/>
    <w:rsid w:val="00B36046"/>
    <w:rsid w:val="00B4236F"/>
    <w:rsid w:val="00B428B6"/>
    <w:rsid w:val="00B42E36"/>
    <w:rsid w:val="00B432B3"/>
    <w:rsid w:val="00B51083"/>
    <w:rsid w:val="00B527B0"/>
    <w:rsid w:val="00B55709"/>
    <w:rsid w:val="00B567E5"/>
    <w:rsid w:val="00B574D9"/>
    <w:rsid w:val="00B57BE0"/>
    <w:rsid w:val="00B60362"/>
    <w:rsid w:val="00B62E1F"/>
    <w:rsid w:val="00B639EB"/>
    <w:rsid w:val="00B659AA"/>
    <w:rsid w:val="00B72FAE"/>
    <w:rsid w:val="00B73DAD"/>
    <w:rsid w:val="00B76FE6"/>
    <w:rsid w:val="00B84835"/>
    <w:rsid w:val="00B93228"/>
    <w:rsid w:val="00B93AED"/>
    <w:rsid w:val="00B96FDE"/>
    <w:rsid w:val="00BA0FC9"/>
    <w:rsid w:val="00BA294F"/>
    <w:rsid w:val="00BA4A93"/>
    <w:rsid w:val="00BA520C"/>
    <w:rsid w:val="00BA7421"/>
    <w:rsid w:val="00BB1497"/>
    <w:rsid w:val="00BB47CD"/>
    <w:rsid w:val="00BC1165"/>
    <w:rsid w:val="00BC1BF9"/>
    <w:rsid w:val="00BC2550"/>
    <w:rsid w:val="00BC323E"/>
    <w:rsid w:val="00BC543B"/>
    <w:rsid w:val="00BD00E3"/>
    <w:rsid w:val="00BD0E0B"/>
    <w:rsid w:val="00BD5FBF"/>
    <w:rsid w:val="00BE1A33"/>
    <w:rsid w:val="00BE2485"/>
    <w:rsid w:val="00BE4647"/>
    <w:rsid w:val="00BE709A"/>
    <w:rsid w:val="00BE7281"/>
    <w:rsid w:val="00BE75B4"/>
    <w:rsid w:val="00BE7692"/>
    <w:rsid w:val="00BF0B84"/>
    <w:rsid w:val="00BF0D7B"/>
    <w:rsid w:val="00BF1C86"/>
    <w:rsid w:val="00BF2E2E"/>
    <w:rsid w:val="00BF492D"/>
    <w:rsid w:val="00BF50CD"/>
    <w:rsid w:val="00BF52AA"/>
    <w:rsid w:val="00BF6B83"/>
    <w:rsid w:val="00C02E27"/>
    <w:rsid w:val="00C0413F"/>
    <w:rsid w:val="00C0457A"/>
    <w:rsid w:val="00C05A66"/>
    <w:rsid w:val="00C05E19"/>
    <w:rsid w:val="00C0653E"/>
    <w:rsid w:val="00C06D94"/>
    <w:rsid w:val="00C1585E"/>
    <w:rsid w:val="00C20328"/>
    <w:rsid w:val="00C23B90"/>
    <w:rsid w:val="00C24E94"/>
    <w:rsid w:val="00C2767C"/>
    <w:rsid w:val="00C3017F"/>
    <w:rsid w:val="00C30EAB"/>
    <w:rsid w:val="00C312CB"/>
    <w:rsid w:val="00C338DD"/>
    <w:rsid w:val="00C34D60"/>
    <w:rsid w:val="00C37EAA"/>
    <w:rsid w:val="00C4001F"/>
    <w:rsid w:val="00C4374B"/>
    <w:rsid w:val="00C458B3"/>
    <w:rsid w:val="00C477FF"/>
    <w:rsid w:val="00C5203C"/>
    <w:rsid w:val="00C522DD"/>
    <w:rsid w:val="00C53432"/>
    <w:rsid w:val="00C5393F"/>
    <w:rsid w:val="00C53AA3"/>
    <w:rsid w:val="00C55F98"/>
    <w:rsid w:val="00C56F18"/>
    <w:rsid w:val="00C57263"/>
    <w:rsid w:val="00C62F2E"/>
    <w:rsid w:val="00C63E60"/>
    <w:rsid w:val="00C65E95"/>
    <w:rsid w:val="00C65EC7"/>
    <w:rsid w:val="00C70F0F"/>
    <w:rsid w:val="00C711C8"/>
    <w:rsid w:val="00C71BD9"/>
    <w:rsid w:val="00C73AE0"/>
    <w:rsid w:val="00C80F9E"/>
    <w:rsid w:val="00C821E7"/>
    <w:rsid w:val="00C86A99"/>
    <w:rsid w:val="00C956F6"/>
    <w:rsid w:val="00CB022F"/>
    <w:rsid w:val="00CB02C8"/>
    <w:rsid w:val="00CB2806"/>
    <w:rsid w:val="00CB37FE"/>
    <w:rsid w:val="00CB4E30"/>
    <w:rsid w:val="00CB5489"/>
    <w:rsid w:val="00CB705E"/>
    <w:rsid w:val="00CC13E6"/>
    <w:rsid w:val="00CC16C1"/>
    <w:rsid w:val="00CC1BEB"/>
    <w:rsid w:val="00CC450F"/>
    <w:rsid w:val="00CC63EC"/>
    <w:rsid w:val="00CD3C86"/>
    <w:rsid w:val="00CD4F50"/>
    <w:rsid w:val="00CE0B6A"/>
    <w:rsid w:val="00CE1B6E"/>
    <w:rsid w:val="00CE1DDE"/>
    <w:rsid w:val="00CE2403"/>
    <w:rsid w:val="00CE3BE3"/>
    <w:rsid w:val="00CE7FFD"/>
    <w:rsid w:val="00CF059E"/>
    <w:rsid w:val="00CF32A2"/>
    <w:rsid w:val="00CF347A"/>
    <w:rsid w:val="00CF4F0E"/>
    <w:rsid w:val="00D047DA"/>
    <w:rsid w:val="00D0685E"/>
    <w:rsid w:val="00D143FA"/>
    <w:rsid w:val="00D177C8"/>
    <w:rsid w:val="00D21B64"/>
    <w:rsid w:val="00D24184"/>
    <w:rsid w:val="00D260F7"/>
    <w:rsid w:val="00D26C79"/>
    <w:rsid w:val="00D27C9F"/>
    <w:rsid w:val="00D31758"/>
    <w:rsid w:val="00D33985"/>
    <w:rsid w:val="00D33A80"/>
    <w:rsid w:val="00D36B5E"/>
    <w:rsid w:val="00D37A22"/>
    <w:rsid w:val="00D40D01"/>
    <w:rsid w:val="00D41576"/>
    <w:rsid w:val="00D43369"/>
    <w:rsid w:val="00D46107"/>
    <w:rsid w:val="00D462C0"/>
    <w:rsid w:val="00D47A6F"/>
    <w:rsid w:val="00D53726"/>
    <w:rsid w:val="00D567D0"/>
    <w:rsid w:val="00D57FE7"/>
    <w:rsid w:val="00D6283A"/>
    <w:rsid w:val="00D63BF4"/>
    <w:rsid w:val="00D66C45"/>
    <w:rsid w:val="00D72E60"/>
    <w:rsid w:val="00D73653"/>
    <w:rsid w:val="00D74408"/>
    <w:rsid w:val="00D74826"/>
    <w:rsid w:val="00D8202E"/>
    <w:rsid w:val="00D831D3"/>
    <w:rsid w:val="00D8712B"/>
    <w:rsid w:val="00D913DC"/>
    <w:rsid w:val="00D91A35"/>
    <w:rsid w:val="00D95D13"/>
    <w:rsid w:val="00D9641D"/>
    <w:rsid w:val="00DA29CF"/>
    <w:rsid w:val="00DA651B"/>
    <w:rsid w:val="00DB01C4"/>
    <w:rsid w:val="00DB0FE6"/>
    <w:rsid w:val="00DB1145"/>
    <w:rsid w:val="00DB2A04"/>
    <w:rsid w:val="00DC1DF4"/>
    <w:rsid w:val="00DC22AE"/>
    <w:rsid w:val="00DC30D6"/>
    <w:rsid w:val="00DD03B7"/>
    <w:rsid w:val="00DD64EE"/>
    <w:rsid w:val="00DD6CB6"/>
    <w:rsid w:val="00DD7198"/>
    <w:rsid w:val="00DD7917"/>
    <w:rsid w:val="00DE1A38"/>
    <w:rsid w:val="00DE3A82"/>
    <w:rsid w:val="00DE3DE2"/>
    <w:rsid w:val="00DE43A2"/>
    <w:rsid w:val="00DE45E1"/>
    <w:rsid w:val="00DE58F9"/>
    <w:rsid w:val="00DE6E08"/>
    <w:rsid w:val="00DF1509"/>
    <w:rsid w:val="00DF1C79"/>
    <w:rsid w:val="00DF7020"/>
    <w:rsid w:val="00DF799C"/>
    <w:rsid w:val="00E002D9"/>
    <w:rsid w:val="00E01FB6"/>
    <w:rsid w:val="00E020BE"/>
    <w:rsid w:val="00E07108"/>
    <w:rsid w:val="00E13240"/>
    <w:rsid w:val="00E150FA"/>
    <w:rsid w:val="00E157B9"/>
    <w:rsid w:val="00E17B81"/>
    <w:rsid w:val="00E239D8"/>
    <w:rsid w:val="00E25AF9"/>
    <w:rsid w:val="00E31D22"/>
    <w:rsid w:val="00E32333"/>
    <w:rsid w:val="00E34648"/>
    <w:rsid w:val="00E34738"/>
    <w:rsid w:val="00E407B3"/>
    <w:rsid w:val="00E41201"/>
    <w:rsid w:val="00E4260D"/>
    <w:rsid w:val="00E51D18"/>
    <w:rsid w:val="00E52789"/>
    <w:rsid w:val="00E52E8C"/>
    <w:rsid w:val="00E54D57"/>
    <w:rsid w:val="00E55656"/>
    <w:rsid w:val="00E57969"/>
    <w:rsid w:val="00E6073D"/>
    <w:rsid w:val="00E608FB"/>
    <w:rsid w:val="00E61D68"/>
    <w:rsid w:val="00E62075"/>
    <w:rsid w:val="00E621A3"/>
    <w:rsid w:val="00E622B7"/>
    <w:rsid w:val="00E62CFC"/>
    <w:rsid w:val="00E67088"/>
    <w:rsid w:val="00E712C6"/>
    <w:rsid w:val="00E75334"/>
    <w:rsid w:val="00E756DE"/>
    <w:rsid w:val="00E765D6"/>
    <w:rsid w:val="00E80720"/>
    <w:rsid w:val="00E80823"/>
    <w:rsid w:val="00E8471F"/>
    <w:rsid w:val="00E85254"/>
    <w:rsid w:val="00E86682"/>
    <w:rsid w:val="00E86C41"/>
    <w:rsid w:val="00E86F39"/>
    <w:rsid w:val="00E90289"/>
    <w:rsid w:val="00E9275D"/>
    <w:rsid w:val="00E92993"/>
    <w:rsid w:val="00E944FA"/>
    <w:rsid w:val="00E958C4"/>
    <w:rsid w:val="00EA100F"/>
    <w:rsid w:val="00EA4A9F"/>
    <w:rsid w:val="00EA5F63"/>
    <w:rsid w:val="00EA6249"/>
    <w:rsid w:val="00EB2166"/>
    <w:rsid w:val="00EB4FC1"/>
    <w:rsid w:val="00EB695D"/>
    <w:rsid w:val="00EC0978"/>
    <w:rsid w:val="00EC3384"/>
    <w:rsid w:val="00EC6C09"/>
    <w:rsid w:val="00EC6DCA"/>
    <w:rsid w:val="00ED1897"/>
    <w:rsid w:val="00ED75A1"/>
    <w:rsid w:val="00EE0D7C"/>
    <w:rsid w:val="00EE1831"/>
    <w:rsid w:val="00EE4FAA"/>
    <w:rsid w:val="00EE535D"/>
    <w:rsid w:val="00EE6711"/>
    <w:rsid w:val="00EE6A00"/>
    <w:rsid w:val="00EE6D82"/>
    <w:rsid w:val="00EF1BA6"/>
    <w:rsid w:val="00EF2BF6"/>
    <w:rsid w:val="00EF3B51"/>
    <w:rsid w:val="00EF4420"/>
    <w:rsid w:val="00F030D2"/>
    <w:rsid w:val="00F0395F"/>
    <w:rsid w:val="00F03CEB"/>
    <w:rsid w:val="00F070BD"/>
    <w:rsid w:val="00F0731E"/>
    <w:rsid w:val="00F07F92"/>
    <w:rsid w:val="00F1006A"/>
    <w:rsid w:val="00F137F8"/>
    <w:rsid w:val="00F13BAC"/>
    <w:rsid w:val="00F14EF0"/>
    <w:rsid w:val="00F16B9B"/>
    <w:rsid w:val="00F2279A"/>
    <w:rsid w:val="00F23451"/>
    <w:rsid w:val="00F32ED0"/>
    <w:rsid w:val="00F336E2"/>
    <w:rsid w:val="00F343E1"/>
    <w:rsid w:val="00F3442A"/>
    <w:rsid w:val="00F3591B"/>
    <w:rsid w:val="00F3606B"/>
    <w:rsid w:val="00F370BB"/>
    <w:rsid w:val="00F373D9"/>
    <w:rsid w:val="00F4113F"/>
    <w:rsid w:val="00F42B4C"/>
    <w:rsid w:val="00F46517"/>
    <w:rsid w:val="00F501C1"/>
    <w:rsid w:val="00F54B23"/>
    <w:rsid w:val="00F5580B"/>
    <w:rsid w:val="00F5619B"/>
    <w:rsid w:val="00F56BCD"/>
    <w:rsid w:val="00F63361"/>
    <w:rsid w:val="00F65C57"/>
    <w:rsid w:val="00F70547"/>
    <w:rsid w:val="00F70A47"/>
    <w:rsid w:val="00F73E22"/>
    <w:rsid w:val="00F7450F"/>
    <w:rsid w:val="00F74B41"/>
    <w:rsid w:val="00F7506E"/>
    <w:rsid w:val="00F75477"/>
    <w:rsid w:val="00F77274"/>
    <w:rsid w:val="00F8015A"/>
    <w:rsid w:val="00F8075C"/>
    <w:rsid w:val="00F80D44"/>
    <w:rsid w:val="00F85FFE"/>
    <w:rsid w:val="00F861A6"/>
    <w:rsid w:val="00F90271"/>
    <w:rsid w:val="00F90784"/>
    <w:rsid w:val="00F9582F"/>
    <w:rsid w:val="00F95FC0"/>
    <w:rsid w:val="00F961C2"/>
    <w:rsid w:val="00FA0D2E"/>
    <w:rsid w:val="00FA11FF"/>
    <w:rsid w:val="00FA1D28"/>
    <w:rsid w:val="00FA1EE0"/>
    <w:rsid w:val="00FA210A"/>
    <w:rsid w:val="00FA4FAF"/>
    <w:rsid w:val="00FA5A37"/>
    <w:rsid w:val="00FA615C"/>
    <w:rsid w:val="00FA684A"/>
    <w:rsid w:val="00FB275E"/>
    <w:rsid w:val="00FB2B52"/>
    <w:rsid w:val="00FB3A36"/>
    <w:rsid w:val="00FB3B71"/>
    <w:rsid w:val="00FB48BE"/>
    <w:rsid w:val="00FB48E4"/>
    <w:rsid w:val="00FB53E8"/>
    <w:rsid w:val="00FB5AE9"/>
    <w:rsid w:val="00FB66CA"/>
    <w:rsid w:val="00FB6C1D"/>
    <w:rsid w:val="00FC3FE2"/>
    <w:rsid w:val="00FC6851"/>
    <w:rsid w:val="00FD19F1"/>
    <w:rsid w:val="00FD1A78"/>
    <w:rsid w:val="00FD33C7"/>
    <w:rsid w:val="00FD38DF"/>
    <w:rsid w:val="00FD5827"/>
    <w:rsid w:val="00FE508C"/>
    <w:rsid w:val="00FE6A61"/>
    <w:rsid w:val="00FE7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3083F"/>
  <w15:chartTrackingRefBased/>
  <w15:docId w15:val="{D2FB3285-409F-4836-92B8-2EDE40F3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uiPriority="10" w:qFormat="1"/>
    <w:lsdException w:name="Subtitle" w:qFormat="1"/>
    <w:lsdException w:name="Date" w:uiPriority="99"/>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2AA"/>
    <w:pPr>
      <w:widowControl w:val="0"/>
      <w:jc w:val="both"/>
    </w:pPr>
    <w:rPr>
      <w:kern w:val="2"/>
      <w:sz w:val="21"/>
      <w:szCs w:val="24"/>
    </w:rPr>
  </w:style>
  <w:style w:type="paragraph" w:styleId="1">
    <w:name w:val="heading 1"/>
    <w:basedOn w:val="a"/>
    <w:next w:val="a"/>
    <w:link w:val="10"/>
    <w:autoRedefine/>
    <w:uiPriority w:val="9"/>
    <w:qFormat/>
    <w:rsid w:val="00C312CB"/>
    <w:pPr>
      <w:keepNext/>
      <w:pageBreakBefore/>
      <w:autoSpaceDE w:val="0"/>
      <w:autoSpaceDN w:val="0"/>
      <w:adjustRightInd w:val="0"/>
      <w:spacing w:beforeLines="100" w:before="312" w:afterLines="100" w:after="312" w:line="480" w:lineRule="auto"/>
      <w:jc w:val="left"/>
      <w:outlineLvl w:val="0"/>
    </w:pPr>
    <w:rPr>
      <w:b/>
      <w:bCs/>
      <w:sz w:val="30"/>
      <w:szCs w:val="30"/>
      <w:lang w:val="pt-BR"/>
    </w:rPr>
  </w:style>
  <w:style w:type="paragraph" w:styleId="2">
    <w:name w:val="heading 2"/>
    <w:basedOn w:val="a"/>
    <w:next w:val="a"/>
    <w:link w:val="20"/>
    <w:autoRedefine/>
    <w:uiPriority w:val="9"/>
    <w:qFormat/>
    <w:rsid w:val="00C312CB"/>
    <w:pPr>
      <w:keepNext/>
      <w:spacing w:beforeLines="100" w:before="312" w:afterLines="100" w:after="312" w:line="360" w:lineRule="auto"/>
      <w:outlineLvl w:val="1"/>
    </w:pPr>
    <w:rPr>
      <w:b/>
      <w:bCs/>
      <w:sz w:val="28"/>
      <w:szCs w:val="28"/>
    </w:rPr>
  </w:style>
  <w:style w:type="paragraph" w:styleId="3">
    <w:name w:val="heading 3"/>
    <w:basedOn w:val="a"/>
    <w:next w:val="a"/>
    <w:link w:val="30"/>
    <w:autoRedefine/>
    <w:uiPriority w:val="9"/>
    <w:qFormat/>
    <w:rsid w:val="00E6073D"/>
    <w:pPr>
      <w:keepNext/>
      <w:keepLines/>
      <w:spacing w:before="260" w:after="260" w:line="415" w:lineRule="auto"/>
      <w:outlineLvl w:val="2"/>
    </w:pPr>
    <w:rPr>
      <w:b/>
      <w:bCs/>
      <w:sz w:val="24"/>
      <w:szCs w:val="32"/>
      <w:lang w:val="pt-BR"/>
    </w:rPr>
  </w:style>
  <w:style w:type="paragraph" w:styleId="4">
    <w:name w:val="heading 4"/>
    <w:basedOn w:val="a"/>
    <w:next w:val="a"/>
    <w:link w:val="40"/>
    <w:autoRedefine/>
    <w:uiPriority w:val="9"/>
    <w:qFormat/>
    <w:rsid w:val="00E6073D"/>
    <w:pPr>
      <w:keepNext/>
      <w:keepLines/>
      <w:spacing w:before="280" w:after="290" w:line="376" w:lineRule="auto"/>
      <w:outlineLvl w:val="3"/>
    </w:pPr>
    <w:rPr>
      <w:rFonts w:ascii="Arial" w:hAnsi="Arial"/>
      <w:b/>
      <w:bCs/>
      <w:szCs w:val="28"/>
      <w:lang w:val="pt-B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2B33"/>
    <w:rPr>
      <w:b/>
      <w:bCs/>
      <w:kern w:val="2"/>
      <w:sz w:val="30"/>
      <w:szCs w:val="30"/>
      <w:lang w:val="pt-BR"/>
    </w:rPr>
  </w:style>
  <w:style w:type="character" w:customStyle="1" w:styleId="20">
    <w:name w:val="标题 2 字符"/>
    <w:basedOn w:val="a0"/>
    <w:link w:val="2"/>
    <w:uiPriority w:val="9"/>
    <w:rsid w:val="009C2B33"/>
    <w:rPr>
      <w:b/>
      <w:bCs/>
      <w:kern w:val="2"/>
      <w:sz w:val="28"/>
      <w:szCs w:val="28"/>
    </w:rPr>
  </w:style>
  <w:style w:type="character" w:customStyle="1" w:styleId="30">
    <w:name w:val="标题 3 字符"/>
    <w:basedOn w:val="a0"/>
    <w:link w:val="3"/>
    <w:uiPriority w:val="9"/>
    <w:rsid w:val="009C2B33"/>
    <w:rPr>
      <w:b/>
      <w:bCs/>
      <w:kern w:val="2"/>
      <w:sz w:val="24"/>
      <w:szCs w:val="32"/>
      <w:lang w:val="pt-BR"/>
    </w:rPr>
  </w:style>
  <w:style w:type="character" w:customStyle="1" w:styleId="40">
    <w:name w:val="标题 4 字符"/>
    <w:basedOn w:val="a0"/>
    <w:link w:val="4"/>
    <w:uiPriority w:val="9"/>
    <w:rsid w:val="009C2B33"/>
    <w:rPr>
      <w:rFonts w:ascii="Arial" w:hAnsi="Arial"/>
      <w:b/>
      <w:bCs/>
      <w:kern w:val="2"/>
      <w:sz w:val="21"/>
      <w:szCs w:val="28"/>
      <w:lang w:val="pt-BR"/>
    </w:rPr>
  </w:style>
  <w:style w:type="paragraph" w:styleId="a3">
    <w:name w:val="Title"/>
    <w:basedOn w:val="a"/>
    <w:link w:val="a4"/>
    <w:autoRedefine/>
    <w:uiPriority w:val="10"/>
    <w:qFormat/>
    <w:rsid w:val="004E7071"/>
    <w:pPr>
      <w:spacing w:before="360" w:after="480" w:line="480" w:lineRule="auto"/>
      <w:jc w:val="center"/>
      <w:outlineLvl w:val="0"/>
    </w:pPr>
    <w:rPr>
      <w:rFonts w:ascii="Arial" w:eastAsia="黑体" w:hAnsi="Arial" w:cs="Arial"/>
      <w:b/>
      <w:bCs/>
      <w:sz w:val="44"/>
      <w:szCs w:val="32"/>
    </w:rPr>
  </w:style>
  <w:style w:type="character" w:customStyle="1" w:styleId="a4">
    <w:name w:val="标题 字符"/>
    <w:basedOn w:val="a0"/>
    <w:link w:val="a3"/>
    <w:uiPriority w:val="10"/>
    <w:rsid w:val="009C2B33"/>
    <w:rPr>
      <w:rFonts w:ascii="Arial" w:eastAsia="黑体" w:hAnsi="Arial" w:cs="Arial"/>
      <w:b/>
      <w:bCs/>
      <w:kern w:val="2"/>
      <w:sz w:val="44"/>
      <w:szCs w:val="32"/>
    </w:rPr>
  </w:style>
  <w:style w:type="paragraph" w:customStyle="1" w:styleId="11">
    <w:name w:val="样式1"/>
    <w:basedOn w:val="4"/>
    <w:rsid w:val="0082663E"/>
    <w:rPr>
      <w:szCs w:val="21"/>
    </w:rPr>
  </w:style>
  <w:style w:type="paragraph" w:customStyle="1" w:styleId="21">
    <w:name w:val="样式2"/>
    <w:basedOn w:val="a5"/>
    <w:rsid w:val="001C0A3B"/>
    <w:rPr>
      <w:rFonts w:eastAsia="黑体"/>
      <w:sz w:val="30"/>
      <w:szCs w:val="30"/>
    </w:rPr>
  </w:style>
  <w:style w:type="paragraph" w:styleId="a5">
    <w:name w:val="Note Heading"/>
    <w:basedOn w:val="a"/>
    <w:next w:val="a"/>
    <w:rsid w:val="001C0A3B"/>
    <w:pPr>
      <w:jc w:val="center"/>
    </w:pPr>
  </w:style>
  <w:style w:type="character" w:customStyle="1" w:styleId="Arial">
    <w:name w:val="样式 (西文) Arial (中文) 黑体"/>
    <w:basedOn w:val="a0"/>
    <w:rsid w:val="001357A6"/>
    <w:rPr>
      <w:rFonts w:ascii="Arial" w:eastAsia="黑体" w:hAnsi="Arial"/>
    </w:rPr>
  </w:style>
  <w:style w:type="paragraph" w:styleId="41">
    <w:name w:val="toc 4"/>
    <w:basedOn w:val="a"/>
    <w:autoRedefine/>
    <w:uiPriority w:val="39"/>
    <w:rsid w:val="00D40D01"/>
    <w:pPr>
      <w:autoSpaceDE w:val="0"/>
      <w:autoSpaceDN w:val="0"/>
      <w:adjustRightInd w:val="0"/>
      <w:spacing w:afterLines="50"/>
      <w:ind w:left="630"/>
      <w:jc w:val="left"/>
    </w:pPr>
    <w:rPr>
      <w:kern w:val="0"/>
      <w:sz w:val="18"/>
      <w:szCs w:val="18"/>
    </w:rPr>
  </w:style>
  <w:style w:type="paragraph" w:customStyle="1" w:styleId="a6">
    <w:name w:val="表格文字(居中)"/>
    <w:basedOn w:val="a7"/>
    <w:rsid w:val="00BF52AA"/>
    <w:pPr>
      <w:ind w:firstLineChars="0" w:firstLine="0"/>
      <w:jc w:val="center"/>
    </w:pPr>
    <w:rPr>
      <w:rFonts w:ascii="华文细黑" w:eastAsia="华文细黑" w:hAnsi="华文细黑"/>
      <w:szCs w:val="20"/>
    </w:rPr>
  </w:style>
  <w:style w:type="paragraph" w:styleId="a7">
    <w:name w:val="Normal Indent"/>
    <w:basedOn w:val="a"/>
    <w:rsid w:val="00BF52AA"/>
    <w:pPr>
      <w:ind w:firstLineChars="200" w:firstLine="420"/>
    </w:pPr>
  </w:style>
  <w:style w:type="character" w:styleId="a8">
    <w:name w:val="Hyperlink"/>
    <w:basedOn w:val="a0"/>
    <w:uiPriority w:val="99"/>
    <w:rsid w:val="001712A2"/>
    <w:rPr>
      <w:color w:val="0000FF"/>
      <w:u w:val="single"/>
    </w:rPr>
  </w:style>
  <w:style w:type="paragraph" w:styleId="12">
    <w:name w:val="toc 1"/>
    <w:basedOn w:val="a"/>
    <w:next w:val="a"/>
    <w:autoRedefine/>
    <w:uiPriority w:val="39"/>
    <w:rsid w:val="001712A2"/>
    <w:pPr>
      <w:spacing w:before="120" w:after="120"/>
      <w:jc w:val="left"/>
    </w:pPr>
    <w:rPr>
      <w:b/>
      <w:bCs/>
      <w:caps/>
      <w:sz w:val="20"/>
      <w:szCs w:val="20"/>
    </w:rPr>
  </w:style>
  <w:style w:type="paragraph" w:styleId="22">
    <w:name w:val="toc 2"/>
    <w:basedOn w:val="a"/>
    <w:next w:val="a"/>
    <w:autoRedefine/>
    <w:uiPriority w:val="39"/>
    <w:rsid w:val="001712A2"/>
    <w:pPr>
      <w:ind w:left="210"/>
      <w:jc w:val="left"/>
    </w:pPr>
    <w:rPr>
      <w:smallCaps/>
      <w:sz w:val="20"/>
      <w:szCs w:val="20"/>
    </w:rPr>
  </w:style>
  <w:style w:type="paragraph" w:styleId="31">
    <w:name w:val="toc 3"/>
    <w:basedOn w:val="a"/>
    <w:next w:val="a"/>
    <w:autoRedefine/>
    <w:uiPriority w:val="39"/>
    <w:rsid w:val="001712A2"/>
    <w:pPr>
      <w:ind w:left="420"/>
      <w:jc w:val="left"/>
    </w:pPr>
    <w:rPr>
      <w:i/>
      <w:iCs/>
      <w:sz w:val="20"/>
      <w:szCs w:val="20"/>
    </w:rPr>
  </w:style>
  <w:style w:type="paragraph" w:customStyle="1" w:styleId="a9">
    <w:name w:val="次级标题"/>
    <w:basedOn w:val="a"/>
    <w:next w:val="a"/>
    <w:rsid w:val="001712A2"/>
    <w:pPr>
      <w:adjustRightInd w:val="0"/>
      <w:snapToGrid w:val="0"/>
      <w:spacing w:before="60" w:after="60"/>
      <w:jc w:val="center"/>
    </w:pPr>
    <w:rPr>
      <w:rFonts w:ascii="华文细黑" w:eastAsia="华文细黑" w:hAnsi="华文细黑"/>
      <w:b/>
      <w:sz w:val="30"/>
      <w:szCs w:val="20"/>
    </w:rPr>
  </w:style>
  <w:style w:type="paragraph" w:customStyle="1" w:styleId="aa">
    <w:name w:val="表格文字(左对齐)"/>
    <w:basedOn w:val="a7"/>
    <w:rsid w:val="001712A2"/>
    <w:pPr>
      <w:ind w:firstLineChars="0" w:firstLine="0"/>
    </w:pPr>
    <w:rPr>
      <w:rFonts w:ascii="华文细黑" w:eastAsia="华文细黑" w:hAnsi="华文细黑"/>
      <w:szCs w:val="20"/>
    </w:rPr>
  </w:style>
  <w:style w:type="paragraph" w:customStyle="1" w:styleId="ab">
    <w:name w:val="表格文字强调(居中)"/>
    <w:basedOn w:val="a"/>
    <w:rsid w:val="001712A2"/>
    <w:pPr>
      <w:jc w:val="center"/>
    </w:pPr>
    <w:rPr>
      <w:rFonts w:ascii="华文细黑" w:eastAsia="华文细黑" w:hAnsi="华文细黑"/>
      <w:b/>
      <w:szCs w:val="20"/>
    </w:rPr>
  </w:style>
  <w:style w:type="paragraph" w:styleId="ac">
    <w:name w:val="header"/>
    <w:basedOn w:val="a"/>
    <w:link w:val="ad"/>
    <w:uiPriority w:val="99"/>
    <w:rsid w:val="00F2345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C2B33"/>
    <w:rPr>
      <w:kern w:val="2"/>
      <w:sz w:val="18"/>
      <w:szCs w:val="18"/>
    </w:rPr>
  </w:style>
  <w:style w:type="paragraph" w:styleId="ae">
    <w:name w:val="footer"/>
    <w:basedOn w:val="a"/>
    <w:link w:val="af"/>
    <w:uiPriority w:val="99"/>
    <w:rsid w:val="00F23451"/>
    <w:pPr>
      <w:tabs>
        <w:tab w:val="center" w:pos="4153"/>
        <w:tab w:val="right" w:pos="8306"/>
      </w:tabs>
      <w:snapToGrid w:val="0"/>
      <w:jc w:val="left"/>
    </w:pPr>
    <w:rPr>
      <w:sz w:val="18"/>
      <w:szCs w:val="18"/>
    </w:rPr>
  </w:style>
  <w:style w:type="character" w:customStyle="1" w:styleId="af">
    <w:name w:val="页脚 字符"/>
    <w:basedOn w:val="a0"/>
    <w:link w:val="ae"/>
    <w:uiPriority w:val="99"/>
    <w:rsid w:val="009C2B33"/>
    <w:rPr>
      <w:kern w:val="2"/>
      <w:sz w:val="18"/>
      <w:szCs w:val="18"/>
    </w:rPr>
  </w:style>
  <w:style w:type="paragraph" w:styleId="af0">
    <w:name w:val="Plain Text"/>
    <w:basedOn w:val="a"/>
    <w:rsid w:val="00B4236F"/>
    <w:rPr>
      <w:rFonts w:ascii="宋体" w:hAnsi="Courier New" w:cs="Courier New"/>
      <w:szCs w:val="21"/>
    </w:rPr>
  </w:style>
  <w:style w:type="paragraph" w:styleId="af1">
    <w:name w:val="Date"/>
    <w:basedOn w:val="a"/>
    <w:next w:val="a"/>
    <w:link w:val="af2"/>
    <w:uiPriority w:val="99"/>
    <w:rsid w:val="00D33985"/>
    <w:pPr>
      <w:ind w:leftChars="2500" w:left="100"/>
    </w:pPr>
  </w:style>
  <w:style w:type="character" w:customStyle="1" w:styleId="af2">
    <w:name w:val="日期 字符"/>
    <w:basedOn w:val="a0"/>
    <w:link w:val="af1"/>
    <w:uiPriority w:val="99"/>
    <w:rsid w:val="009C2B33"/>
    <w:rPr>
      <w:kern w:val="2"/>
      <w:sz w:val="21"/>
      <w:szCs w:val="24"/>
    </w:rPr>
  </w:style>
  <w:style w:type="character" w:styleId="af3">
    <w:name w:val="page number"/>
    <w:basedOn w:val="a0"/>
    <w:rsid w:val="00A95392"/>
  </w:style>
  <w:style w:type="paragraph" w:customStyle="1" w:styleId="InfoBlue">
    <w:name w:val="InfoBlue"/>
    <w:basedOn w:val="a"/>
    <w:next w:val="af4"/>
    <w:autoRedefine/>
    <w:rsid w:val="00BC1165"/>
    <w:pPr>
      <w:spacing w:after="120" w:line="240" w:lineRule="atLeast"/>
      <w:ind w:left="720"/>
      <w:jc w:val="left"/>
    </w:pPr>
    <w:rPr>
      <w:rFonts w:ascii="宋体"/>
      <w:i/>
      <w:snapToGrid w:val="0"/>
      <w:color w:val="0000FF"/>
      <w:kern w:val="0"/>
      <w:sz w:val="20"/>
      <w:szCs w:val="20"/>
    </w:rPr>
  </w:style>
  <w:style w:type="paragraph" w:styleId="af4">
    <w:name w:val="Body Text"/>
    <w:basedOn w:val="a"/>
    <w:rsid w:val="00BC1165"/>
    <w:pPr>
      <w:spacing w:after="120"/>
    </w:pPr>
  </w:style>
  <w:style w:type="table" w:styleId="af5">
    <w:name w:val="Table Grid"/>
    <w:basedOn w:val="a1"/>
    <w:rsid w:val="0060166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rsid w:val="00D73653"/>
    <w:rPr>
      <w:sz w:val="18"/>
      <w:szCs w:val="18"/>
    </w:rPr>
  </w:style>
  <w:style w:type="character" w:customStyle="1" w:styleId="af7">
    <w:name w:val="批注框文本 字符"/>
    <w:basedOn w:val="a0"/>
    <w:link w:val="af6"/>
    <w:rsid w:val="00D73653"/>
    <w:rPr>
      <w:kern w:val="2"/>
      <w:sz w:val="18"/>
      <w:szCs w:val="18"/>
    </w:rPr>
  </w:style>
  <w:style w:type="character" w:styleId="af8">
    <w:name w:val="annotation reference"/>
    <w:basedOn w:val="a0"/>
    <w:rsid w:val="00EA100F"/>
    <w:rPr>
      <w:sz w:val="21"/>
      <w:szCs w:val="21"/>
    </w:rPr>
  </w:style>
  <w:style w:type="paragraph" w:styleId="af9">
    <w:name w:val="annotation text"/>
    <w:basedOn w:val="a"/>
    <w:link w:val="afa"/>
    <w:rsid w:val="00EA100F"/>
    <w:pPr>
      <w:jc w:val="left"/>
    </w:pPr>
  </w:style>
  <w:style w:type="character" w:customStyle="1" w:styleId="afa">
    <w:name w:val="批注文字 字符"/>
    <w:basedOn w:val="a0"/>
    <w:link w:val="af9"/>
    <w:rsid w:val="00EA100F"/>
    <w:rPr>
      <w:kern w:val="2"/>
      <w:sz w:val="21"/>
      <w:szCs w:val="24"/>
    </w:rPr>
  </w:style>
  <w:style w:type="paragraph" w:styleId="afb">
    <w:name w:val="annotation subject"/>
    <w:basedOn w:val="af9"/>
    <w:next w:val="af9"/>
    <w:link w:val="afc"/>
    <w:rsid w:val="00EA100F"/>
    <w:rPr>
      <w:b/>
      <w:bCs/>
    </w:rPr>
  </w:style>
  <w:style w:type="character" w:customStyle="1" w:styleId="afc">
    <w:name w:val="批注主题 字符"/>
    <w:basedOn w:val="afa"/>
    <w:link w:val="afb"/>
    <w:rsid w:val="00EA100F"/>
    <w:rPr>
      <w:b/>
      <w:bCs/>
      <w:kern w:val="2"/>
      <w:sz w:val="21"/>
      <w:szCs w:val="24"/>
    </w:rPr>
  </w:style>
  <w:style w:type="paragraph" w:styleId="afd">
    <w:name w:val="List Paragraph"/>
    <w:basedOn w:val="a"/>
    <w:uiPriority w:val="34"/>
    <w:qFormat/>
    <w:rsid w:val="009C2B33"/>
    <w:pPr>
      <w:ind w:firstLineChars="200" w:firstLine="420"/>
    </w:pPr>
    <w:rPr>
      <w:rFonts w:asciiTheme="minorHAnsi" w:eastAsiaTheme="minorEastAsia" w:hAnsiTheme="minorHAnsi" w:cstheme="minorBidi"/>
      <w:szCs w:val="22"/>
    </w:rPr>
  </w:style>
  <w:style w:type="character" w:styleId="afe">
    <w:name w:val="Placeholder Text"/>
    <w:basedOn w:val="a0"/>
    <w:uiPriority w:val="99"/>
    <w:semiHidden/>
    <w:rsid w:val="00805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3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12.wmf"/><Relationship Id="rId42" Type="http://schemas.openxmlformats.org/officeDocument/2006/relationships/oleObject" Target="embeddings/oleObject13.bin"/><Relationship Id="rId63" Type="http://schemas.openxmlformats.org/officeDocument/2006/relationships/oleObject" Target="embeddings/oleObject25.bin"/><Relationship Id="rId84" Type="http://schemas.openxmlformats.org/officeDocument/2006/relationships/image" Target="media/image49.wmf"/><Relationship Id="rId138" Type="http://schemas.openxmlformats.org/officeDocument/2006/relationships/image" Target="media/image74.wmf"/><Relationship Id="rId159" Type="http://schemas.openxmlformats.org/officeDocument/2006/relationships/oleObject" Target="embeddings/oleObject69.bin"/><Relationship Id="rId170" Type="http://schemas.openxmlformats.org/officeDocument/2006/relationships/oleObject" Target="embeddings/oleObject75.bin"/><Relationship Id="rId107" Type="http://schemas.openxmlformats.org/officeDocument/2006/relationships/oleObject" Target="embeddings/oleObject42.bin"/><Relationship Id="rId11" Type="http://schemas.openxmlformats.org/officeDocument/2006/relationships/image" Target="media/image4.png"/><Relationship Id="rId32" Type="http://schemas.openxmlformats.org/officeDocument/2006/relationships/oleObject" Target="embeddings/oleObject8.bin"/><Relationship Id="rId53" Type="http://schemas.openxmlformats.org/officeDocument/2006/relationships/oleObject" Target="embeddings/oleObject20.bin"/><Relationship Id="rId74" Type="http://schemas.openxmlformats.org/officeDocument/2006/relationships/image" Target="media/image40.png"/><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image" Target="media/image84.wmf"/><Relationship Id="rId22" Type="http://schemas.openxmlformats.org/officeDocument/2006/relationships/oleObject" Target="embeddings/oleObject3.bin"/><Relationship Id="rId43" Type="http://schemas.openxmlformats.org/officeDocument/2006/relationships/image" Target="media/image23.wmf"/><Relationship Id="rId64" Type="http://schemas.openxmlformats.org/officeDocument/2006/relationships/image" Target="media/image32.wmf"/><Relationship Id="rId118" Type="http://schemas.openxmlformats.org/officeDocument/2006/relationships/image" Target="media/image64.png"/><Relationship Id="rId139" Type="http://schemas.openxmlformats.org/officeDocument/2006/relationships/oleObject" Target="embeddings/oleObject58.bin"/><Relationship Id="rId85" Type="http://schemas.openxmlformats.org/officeDocument/2006/relationships/oleObject" Target="embeddings/oleObject29.bin"/><Relationship Id="rId150" Type="http://schemas.openxmlformats.org/officeDocument/2006/relationships/image" Target="media/image79.wmf"/><Relationship Id="rId171" Type="http://schemas.openxmlformats.org/officeDocument/2006/relationships/header" Target="header1.xml"/><Relationship Id="rId12" Type="http://schemas.openxmlformats.org/officeDocument/2006/relationships/image" Target="media/image5.png"/><Relationship Id="rId33" Type="http://schemas.openxmlformats.org/officeDocument/2006/relationships/image" Target="media/image18.wmf"/><Relationship Id="rId108" Type="http://schemas.openxmlformats.org/officeDocument/2006/relationships/image" Target="media/image59.wmf"/><Relationship Id="rId129" Type="http://schemas.openxmlformats.org/officeDocument/2006/relationships/image" Target="media/image69.wmf"/><Relationship Id="rId54" Type="http://schemas.openxmlformats.org/officeDocument/2006/relationships/image" Target="media/image27.wmf"/><Relationship Id="rId75" Type="http://schemas.openxmlformats.org/officeDocument/2006/relationships/image" Target="media/image41.png"/><Relationship Id="rId96" Type="http://schemas.openxmlformats.org/officeDocument/2006/relationships/image" Target="media/image54.wmf"/><Relationship Id="rId140" Type="http://schemas.openxmlformats.org/officeDocument/2006/relationships/image" Target="media/image75.wmf"/><Relationship Id="rId161"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wmf"/><Relationship Id="rId28" Type="http://schemas.openxmlformats.org/officeDocument/2006/relationships/oleObject" Target="embeddings/oleObject6.bin"/><Relationship Id="rId49" Type="http://schemas.openxmlformats.org/officeDocument/2006/relationships/oleObject" Target="embeddings/oleObject17.bin"/><Relationship Id="rId114" Type="http://schemas.openxmlformats.org/officeDocument/2006/relationships/image" Target="media/image62.wmf"/><Relationship Id="rId119" Type="http://schemas.openxmlformats.org/officeDocument/2006/relationships/image" Target="media/image65.wmf"/><Relationship Id="rId44" Type="http://schemas.openxmlformats.org/officeDocument/2006/relationships/oleObject" Target="embeddings/oleObject14.bin"/><Relationship Id="rId60" Type="http://schemas.openxmlformats.org/officeDocument/2006/relationships/image" Target="media/image30.wmf"/><Relationship Id="rId65" Type="http://schemas.openxmlformats.org/officeDocument/2006/relationships/oleObject" Target="embeddings/oleObject26.bin"/><Relationship Id="rId81" Type="http://schemas.openxmlformats.org/officeDocument/2006/relationships/image" Target="media/image47.png"/><Relationship Id="rId86" Type="http://schemas.openxmlformats.org/officeDocument/2006/relationships/oleObject" Target="embeddings/oleObject30.bin"/><Relationship Id="rId130" Type="http://schemas.openxmlformats.org/officeDocument/2006/relationships/oleObject" Target="embeddings/oleObject54.bin"/><Relationship Id="rId135" Type="http://schemas.openxmlformats.org/officeDocument/2006/relationships/oleObject" Target="embeddings/oleObject56.bin"/><Relationship Id="rId151" Type="http://schemas.openxmlformats.org/officeDocument/2006/relationships/oleObject" Target="embeddings/oleObject65.bin"/><Relationship Id="rId156" Type="http://schemas.openxmlformats.org/officeDocument/2006/relationships/image" Target="media/image82.wmf"/><Relationship Id="rId172"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oleObject" Target="embeddings/oleObject1.bin"/><Relationship Id="rId39" Type="http://schemas.openxmlformats.org/officeDocument/2006/relationships/image" Target="media/image21.wmf"/><Relationship Id="rId109" Type="http://schemas.openxmlformats.org/officeDocument/2006/relationships/oleObject" Target="embeddings/oleObject43.bin"/><Relationship Id="rId34" Type="http://schemas.openxmlformats.org/officeDocument/2006/relationships/oleObject" Target="embeddings/oleObject9.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image" Target="media/image42.png"/><Relationship Id="rId97" Type="http://schemas.openxmlformats.org/officeDocument/2006/relationships/oleObject" Target="embeddings/oleObject36.bin"/><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1.bin"/><Relationship Id="rId141" Type="http://schemas.openxmlformats.org/officeDocument/2006/relationships/oleObject" Target="embeddings/oleObject59.bin"/><Relationship Id="rId146" Type="http://schemas.openxmlformats.org/officeDocument/2006/relationships/oleObject" Target="embeddings/oleObject62.bin"/><Relationship Id="rId167"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image" Target="media/image37.png"/><Relationship Id="rId92" Type="http://schemas.openxmlformats.org/officeDocument/2006/relationships/image" Target="media/image52.wmf"/><Relationship Id="rId162"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oleObject" Target="embeddings/oleObject15.bin"/><Relationship Id="rId66" Type="http://schemas.openxmlformats.org/officeDocument/2006/relationships/image" Target="media/image33.wmf"/><Relationship Id="rId87" Type="http://schemas.openxmlformats.org/officeDocument/2006/relationships/oleObject" Target="embeddings/oleObject31.bin"/><Relationship Id="rId110" Type="http://schemas.openxmlformats.org/officeDocument/2006/relationships/image" Target="media/image60.wmf"/><Relationship Id="rId115" Type="http://schemas.openxmlformats.org/officeDocument/2006/relationships/oleObject" Target="embeddings/oleObject46.bin"/><Relationship Id="rId131" Type="http://schemas.openxmlformats.org/officeDocument/2006/relationships/image" Target="media/image70.png"/><Relationship Id="rId136" Type="http://schemas.openxmlformats.org/officeDocument/2006/relationships/image" Target="media/image73.wmf"/><Relationship Id="rId157" Type="http://schemas.openxmlformats.org/officeDocument/2006/relationships/oleObject" Target="embeddings/oleObject68.bin"/><Relationship Id="rId61" Type="http://schemas.openxmlformats.org/officeDocument/2006/relationships/oleObject" Target="embeddings/oleObject24.bin"/><Relationship Id="rId82" Type="http://schemas.openxmlformats.org/officeDocument/2006/relationships/image" Target="media/image48.wmf"/><Relationship Id="rId152" Type="http://schemas.openxmlformats.org/officeDocument/2006/relationships/image" Target="media/image80.wmf"/><Relationship Id="rId173" Type="http://schemas.openxmlformats.org/officeDocument/2006/relationships/fontTable" Target="fontTable.xml"/><Relationship Id="rId19" Type="http://schemas.openxmlformats.org/officeDocument/2006/relationships/image" Target="media/image11.wmf"/><Relationship Id="rId14"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image" Target="media/image28.wmf"/><Relationship Id="rId77" Type="http://schemas.openxmlformats.org/officeDocument/2006/relationships/image" Target="media/image43.png"/><Relationship Id="rId100" Type="http://schemas.openxmlformats.org/officeDocument/2006/relationships/oleObject" Target="embeddings/oleObject38.bin"/><Relationship Id="rId105" Type="http://schemas.openxmlformats.org/officeDocument/2006/relationships/image" Target="media/image58.wmf"/><Relationship Id="rId126" Type="http://schemas.openxmlformats.org/officeDocument/2006/relationships/image" Target="media/image68.wmf"/><Relationship Id="rId147" Type="http://schemas.openxmlformats.org/officeDocument/2006/relationships/oleObject" Target="embeddings/oleObject63.bin"/><Relationship Id="rId168" Type="http://schemas.openxmlformats.org/officeDocument/2006/relationships/oleObject" Target="embeddings/oleObject74.bin"/><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8.png"/><Relationship Id="rId93" Type="http://schemas.openxmlformats.org/officeDocument/2006/relationships/oleObject" Target="embeddings/oleObject34.bin"/><Relationship Id="rId98" Type="http://schemas.openxmlformats.org/officeDocument/2006/relationships/image" Target="media/image55.wmf"/><Relationship Id="rId121" Type="http://schemas.openxmlformats.org/officeDocument/2006/relationships/image" Target="media/image66.wmf"/><Relationship Id="rId142" Type="http://schemas.openxmlformats.org/officeDocument/2006/relationships/oleObject" Target="embeddings/oleObject60.bin"/><Relationship Id="rId163"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63.wmf"/><Relationship Id="rId137" Type="http://schemas.openxmlformats.org/officeDocument/2006/relationships/oleObject" Target="embeddings/oleObject57.bin"/><Relationship Id="rId158" Type="http://schemas.openxmlformats.org/officeDocument/2006/relationships/image" Target="media/image83.wmf"/><Relationship Id="rId20" Type="http://schemas.openxmlformats.org/officeDocument/2006/relationships/oleObject" Target="embeddings/oleObject2.bin"/><Relationship Id="rId41" Type="http://schemas.openxmlformats.org/officeDocument/2006/relationships/image" Target="media/image22.wmf"/><Relationship Id="rId62" Type="http://schemas.openxmlformats.org/officeDocument/2006/relationships/image" Target="media/image31.wmf"/><Relationship Id="rId83" Type="http://schemas.openxmlformats.org/officeDocument/2006/relationships/oleObject" Target="embeddings/oleObject28.bin"/><Relationship Id="rId88" Type="http://schemas.openxmlformats.org/officeDocument/2006/relationships/image" Target="media/image50.wmf"/><Relationship Id="rId111" Type="http://schemas.openxmlformats.org/officeDocument/2006/relationships/oleObject" Target="embeddings/oleObject44.bin"/><Relationship Id="rId132" Type="http://schemas.openxmlformats.org/officeDocument/2006/relationships/image" Target="media/image71.wmf"/><Relationship Id="rId153" Type="http://schemas.openxmlformats.org/officeDocument/2006/relationships/oleObject" Target="embeddings/oleObject66.bin"/><Relationship Id="rId174" Type="http://schemas.microsoft.com/office/2011/relationships/people" Target="people.xml"/><Relationship Id="rId15" Type="http://schemas.openxmlformats.org/officeDocument/2006/relationships/image" Target="media/image8.png"/><Relationship Id="rId36" Type="http://schemas.openxmlformats.org/officeDocument/2006/relationships/oleObject" Target="embeddings/oleObject10.bin"/><Relationship Id="rId57" Type="http://schemas.openxmlformats.org/officeDocument/2006/relationships/oleObject" Target="embeddings/oleObject22.bin"/><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image" Target="media/image3.PNG"/><Relationship Id="rId31" Type="http://schemas.openxmlformats.org/officeDocument/2006/relationships/image" Target="media/image17.wmf"/><Relationship Id="rId52" Type="http://schemas.openxmlformats.org/officeDocument/2006/relationships/oleObject" Target="embeddings/oleObject19.bin"/><Relationship Id="rId73" Type="http://schemas.openxmlformats.org/officeDocument/2006/relationships/image" Target="media/image39.png"/><Relationship Id="rId78" Type="http://schemas.openxmlformats.org/officeDocument/2006/relationships/image" Target="media/image44.png"/><Relationship Id="rId94" Type="http://schemas.openxmlformats.org/officeDocument/2006/relationships/image" Target="media/image53.wmf"/><Relationship Id="rId99" Type="http://schemas.openxmlformats.org/officeDocument/2006/relationships/oleObject" Target="embeddings/oleObject37.bin"/><Relationship Id="rId101" Type="http://schemas.openxmlformats.org/officeDocument/2006/relationships/image" Target="media/image56.wmf"/><Relationship Id="rId122" Type="http://schemas.openxmlformats.org/officeDocument/2006/relationships/oleObject" Target="embeddings/oleObject49.bin"/><Relationship Id="rId143" Type="http://schemas.openxmlformats.org/officeDocument/2006/relationships/image" Target="media/image76.wmf"/><Relationship Id="rId148" Type="http://schemas.openxmlformats.org/officeDocument/2006/relationships/image" Target="media/image78.wmf"/><Relationship Id="rId164" Type="http://schemas.openxmlformats.org/officeDocument/2006/relationships/oleObject" Target="embeddings/oleObject72.bin"/><Relationship Id="rId169"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5.bin"/><Relationship Id="rId47" Type="http://schemas.openxmlformats.org/officeDocument/2006/relationships/oleObject" Target="embeddings/oleObject16.bin"/><Relationship Id="rId68" Type="http://schemas.openxmlformats.org/officeDocument/2006/relationships/image" Target="media/image34.png"/><Relationship Id="rId89" Type="http://schemas.openxmlformats.org/officeDocument/2006/relationships/oleObject" Target="embeddings/oleObject32.bin"/><Relationship Id="rId112" Type="http://schemas.openxmlformats.org/officeDocument/2006/relationships/image" Target="media/image61.wmf"/><Relationship Id="rId133" Type="http://schemas.openxmlformats.org/officeDocument/2006/relationships/oleObject" Target="embeddings/oleObject55.bin"/><Relationship Id="rId154" Type="http://schemas.openxmlformats.org/officeDocument/2006/relationships/image" Target="media/image81.wmf"/><Relationship Id="rId175" Type="http://schemas.openxmlformats.org/officeDocument/2006/relationships/theme" Target="theme/theme1.xml"/><Relationship Id="rId16" Type="http://schemas.openxmlformats.org/officeDocument/2006/relationships/image" Target="media/image9.png"/><Relationship Id="rId37" Type="http://schemas.openxmlformats.org/officeDocument/2006/relationships/image" Target="media/image20.wmf"/><Relationship Id="rId58" Type="http://schemas.openxmlformats.org/officeDocument/2006/relationships/image" Target="media/image29.wmf"/><Relationship Id="rId79" Type="http://schemas.openxmlformats.org/officeDocument/2006/relationships/image" Target="media/image45.png"/><Relationship Id="rId102" Type="http://schemas.openxmlformats.org/officeDocument/2006/relationships/oleObject" Target="embeddings/oleObject39.bin"/><Relationship Id="rId123" Type="http://schemas.openxmlformats.org/officeDocument/2006/relationships/image" Target="media/image67.wmf"/><Relationship Id="rId144" Type="http://schemas.openxmlformats.org/officeDocument/2006/relationships/oleObject" Target="embeddings/oleObject61.bin"/><Relationship Id="rId90" Type="http://schemas.openxmlformats.org/officeDocument/2006/relationships/image" Target="media/image51.wmf"/><Relationship Id="rId165" Type="http://schemas.openxmlformats.org/officeDocument/2006/relationships/image" Target="media/image86.wmf"/><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image" Target="media/image35.png"/><Relationship Id="rId113" Type="http://schemas.openxmlformats.org/officeDocument/2006/relationships/oleObject" Target="embeddings/oleObject45.bin"/><Relationship Id="rId134" Type="http://schemas.openxmlformats.org/officeDocument/2006/relationships/image" Target="media/image72.wmf"/><Relationship Id="rId80" Type="http://schemas.openxmlformats.org/officeDocument/2006/relationships/image" Target="media/image46.png"/><Relationship Id="rId155" Type="http://schemas.openxmlformats.org/officeDocument/2006/relationships/oleObject" Target="embeddings/oleObject67.bin"/><Relationship Id="rId17" Type="http://schemas.openxmlformats.org/officeDocument/2006/relationships/image" Target="media/image10.wmf"/><Relationship Id="rId38" Type="http://schemas.openxmlformats.org/officeDocument/2006/relationships/oleObject" Target="embeddings/oleObject11.bin"/><Relationship Id="rId59" Type="http://schemas.openxmlformats.org/officeDocument/2006/relationships/oleObject" Target="embeddings/oleObject23.bin"/><Relationship Id="rId103" Type="http://schemas.openxmlformats.org/officeDocument/2006/relationships/image" Target="media/image57.wmf"/><Relationship Id="rId124" Type="http://schemas.openxmlformats.org/officeDocument/2006/relationships/oleObject" Target="embeddings/oleObject50.bin"/><Relationship Id="rId70" Type="http://schemas.openxmlformats.org/officeDocument/2006/relationships/image" Target="media/image36.png"/><Relationship Id="rId91" Type="http://schemas.openxmlformats.org/officeDocument/2006/relationships/oleObject" Target="embeddings/oleObject33.bin"/><Relationship Id="rId145" Type="http://schemas.openxmlformats.org/officeDocument/2006/relationships/image" Target="media/image77.wmf"/><Relationship Id="rId166" Type="http://schemas.openxmlformats.org/officeDocument/2006/relationships/oleObject" Target="embeddings/oleObject7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1CEAB-5FFB-4CF3-87DB-106CC123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7442</TotalTime>
  <Pages>15</Pages>
  <Words>3798</Words>
  <Characters>21651</Characters>
  <Application>Microsoft Office Word</Application>
  <DocSecurity>0</DocSecurity>
  <Lines>180</Lines>
  <Paragraphs>50</Paragraphs>
  <ScaleCrop>false</ScaleCrop>
  <Company>BUPT</Company>
  <LinksUpToDate>false</LinksUpToDate>
  <CharactersWithSpaces>25399</CharactersWithSpaces>
  <SharedDoc>false</SharedDoc>
  <HLinks>
    <vt:vector size="54" baseType="variant">
      <vt:variant>
        <vt:i4>1048634</vt:i4>
      </vt:variant>
      <vt:variant>
        <vt:i4>50</vt:i4>
      </vt:variant>
      <vt:variant>
        <vt:i4>0</vt:i4>
      </vt:variant>
      <vt:variant>
        <vt:i4>5</vt:i4>
      </vt:variant>
      <vt:variant>
        <vt:lpwstr/>
      </vt:variant>
      <vt:variant>
        <vt:lpwstr>_Toc172617810</vt:lpwstr>
      </vt:variant>
      <vt:variant>
        <vt:i4>1114170</vt:i4>
      </vt:variant>
      <vt:variant>
        <vt:i4>44</vt:i4>
      </vt:variant>
      <vt:variant>
        <vt:i4>0</vt:i4>
      </vt:variant>
      <vt:variant>
        <vt:i4>5</vt:i4>
      </vt:variant>
      <vt:variant>
        <vt:lpwstr/>
      </vt:variant>
      <vt:variant>
        <vt:lpwstr>_Toc172617809</vt:lpwstr>
      </vt:variant>
      <vt:variant>
        <vt:i4>1114170</vt:i4>
      </vt:variant>
      <vt:variant>
        <vt:i4>38</vt:i4>
      </vt:variant>
      <vt:variant>
        <vt:i4>0</vt:i4>
      </vt:variant>
      <vt:variant>
        <vt:i4>5</vt:i4>
      </vt:variant>
      <vt:variant>
        <vt:lpwstr/>
      </vt:variant>
      <vt:variant>
        <vt:lpwstr>_Toc172617808</vt:lpwstr>
      </vt:variant>
      <vt:variant>
        <vt:i4>1114170</vt:i4>
      </vt:variant>
      <vt:variant>
        <vt:i4>32</vt:i4>
      </vt:variant>
      <vt:variant>
        <vt:i4>0</vt:i4>
      </vt:variant>
      <vt:variant>
        <vt:i4>5</vt:i4>
      </vt:variant>
      <vt:variant>
        <vt:lpwstr/>
      </vt:variant>
      <vt:variant>
        <vt:lpwstr>_Toc172617807</vt:lpwstr>
      </vt:variant>
      <vt:variant>
        <vt:i4>1114170</vt:i4>
      </vt:variant>
      <vt:variant>
        <vt:i4>26</vt:i4>
      </vt:variant>
      <vt:variant>
        <vt:i4>0</vt:i4>
      </vt:variant>
      <vt:variant>
        <vt:i4>5</vt:i4>
      </vt:variant>
      <vt:variant>
        <vt:lpwstr/>
      </vt:variant>
      <vt:variant>
        <vt:lpwstr>_Toc172617806</vt:lpwstr>
      </vt:variant>
      <vt:variant>
        <vt:i4>1114170</vt:i4>
      </vt:variant>
      <vt:variant>
        <vt:i4>20</vt:i4>
      </vt:variant>
      <vt:variant>
        <vt:i4>0</vt:i4>
      </vt:variant>
      <vt:variant>
        <vt:i4>5</vt:i4>
      </vt:variant>
      <vt:variant>
        <vt:lpwstr/>
      </vt:variant>
      <vt:variant>
        <vt:lpwstr>_Toc172617805</vt:lpwstr>
      </vt:variant>
      <vt:variant>
        <vt:i4>1114170</vt:i4>
      </vt:variant>
      <vt:variant>
        <vt:i4>14</vt:i4>
      </vt:variant>
      <vt:variant>
        <vt:i4>0</vt:i4>
      </vt:variant>
      <vt:variant>
        <vt:i4>5</vt:i4>
      </vt:variant>
      <vt:variant>
        <vt:lpwstr/>
      </vt:variant>
      <vt:variant>
        <vt:lpwstr>_Toc172617804</vt:lpwstr>
      </vt:variant>
      <vt:variant>
        <vt:i4>1114170</vt:i4>
      </vt:variant>
      <vt:variant>
        <vt:i4>8</vt:i4>
      </vt:variant>
      <vt:variant>
        <vt:i4>0</vt:i4>
      </vt:variant>
      <vt:variant>
        <vt:i4>5</vt:i4>
      </vt:variant>
      <vt:variant>
        <vt:lpwstr/>
      </vt:variant>
      <vt:variant>
        <vt:lpwstr>_Toc172617803</vt:lpwstr>
      </vt:variant>
      <vt:variant>
        <vt:i4>1114170</vt:i4>
      </vt:variant>
      <vt:variant>
        <vt:i4>2</vt:i4>
      </vt:variant>
      <vt:variant>
        <vt:i4>0</vt:i4>
      </vt:variant>
      <vt:variant>
        <vt:i4>5</vt:i4>
      </vt:variant>
      <vt:variant>
        <vt:lpwstr/>
      </vt:variant>
      <vt:variant>
        <vt:lpwstr>_Toc172617802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XXX需求分析说明书（二号黑体）</dc:title>
  <dc:subject/>
  <dc:creator>Lu Meilian</dc:creator>
  <cp:keywords/>
  <cp:lastModifiedBy>Administrator</cp:lastModifiedBy>
  <cp:revision>48</cp:revision>
  <dcterms:created xsi:type="dcterms:W3CDTF">2019-04-22T11:52:00Z</dcterms:created>
  <dcterms:modified xsi:type="dcterms:W3CDTF">2019-04-30T02:40:00Z</dcterms:modified>
</cp:coreProperties>
</file>